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F3" w:rsidRPr="008778F3" w:rsidRDefault="008778F3" w:rsidP="008778F3">
      <w:pPr>
        <w:pStyle w:val="1"/>
        <w:jc w:val="center"/>
        <w:rPr>
          <w:sz w:val="52"/>
          <w:szCs w:val="52"/>
        </w:rPr>
      </w:pPr>
      <w:r w:rsidRPr="008778F3">
        <w:rPr>
          <w:rFonts w:hint="eastAsia"/>
          <w:sz w:val="52"/>
          <w:szCs w:val="52"/>
        </w:rPr>
        <w:t xml:space="preserve">SW </w:t>
      </w:r>
      <w:r w:rsidRPr="008778F3">
        <w:rPr>
          <w:sz w:val="52"/>
          <w:szCs w:val="52"/>
        </w:rPr>
        <w:t>Quality Assurance Report</w:t>
      </w: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2484"/>
        <w:gridCol w:w="4510"/>
      </w:tblGrid>
      <w:tr w:rsidR="008778F3" w:rsidTr="008509E4">
        <w:trPr>
          <w:trHeight w:val="270"/>
        </w:trPr>
        <w:tc>
          <w:tcPr>
            <w:tcW w:w="2484" w:type="dxa"/>
          </w:tcPr>
          <w:p w:rsidR="008778F3" w:rsidRPr="007279AE" w:rsidRDefault="000F6AE9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b/>
              </w:rPr>
              <w:t>Project</w:t>
            </w:r>
            <w:r w:rsidR="008778F3" w:rsidRPr="007279AE">
              <w:rPr>
                <w:b/>
              </w:rPr>
              <w:t xml:space="preserve"> Name</w:t>
            </w:r>
          </w:p>
        </w:tc>
        <w:tc>
          <w:tcPr>
            <w:tcW w:w="4510" w:type="dxa"/>
          </w:tcPr>
          <w:p w:rsidR="009465F4" w:rsidRPr="00031D86" w:rsidRDefault="00143074" w:rsidP="000F6AE9">
            <w:r>
              <w:rPr>
                <w:rFonts w:ascii="Arial" w:eastAsia="SimSun" w:hAnsi="Arial" w:cs="Arial"/>
                <w:kern w:val="0"/>
                <w:sz w:val="20"/>
                <w:szCs w:val="20"/>
              </w:rPr>
              <w:t>Intelligent Training Quiz System</w:t>
            </w:r>
          </w:p>
        </w:tc>
      </w:tr>
      <w:tr w:rsidR="008778F3" w:rsidTr="008509E4">
        <w:trPr>
          <w:trHeight w:val="270"/>
        </w:trPr>
        <w:tc>
          <w:tcPr>
            <w:tcW w:w="2484" w:type="dxa"/>
          </w:tcPr>
          <w:p w:rsidR="008778F3" w:rsidRPr="007279AE" w:rsidRDefault="008778F3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b/>
              </w:rPr>
              <w:t>Version</w:t>
            </w:r>
          </w:p>
        </w:tc>
        <w:tc>
          <w:tcPr>
            <w:tcW w:w="4510" w:type="dxa"/>
          </w:tcPr>
          <w:p w:rsidR="008778F3" w:rsidRPr="00031D86" w:rsidRDefault="00223F57">
            <w:r>
              <w:rPr>
                <w:rFonts w:hint="eastAsia"/>
              </w:rPr>
              <w:t>1.00.0</w:t>
            </w:r>
            <w:r w:rsidR="00175CFC">
              <w:t>0</w:t>
            </w:r>
          </w:p>
        </w:tc>
      </w:tr>
      <w:tr w:rsidR="008778F3" w:rsidTr="008509E4">
        <w:trPr>
          <w:trHeight w:val="279"/>
        </w:trPr>
        <w:tc>
          <w:tcPr>
            <w:tcW w:w="2484" w:type="dxa"/>
          </w:tcPr>
          <w:p w:rsidR="008778F3" w:rsidRPr="007279AE" w:rsidRDefault="008778F3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rFonts w:hint="eastAsia"/>
                <w:b/>
              </w:rPr>
              <w:t xml:space="preserve">Code </w:t>
            </w:r>
            <w:r w:rsidRPr="007279AE">
              <w:rPr>
                <w:b/>
              </w:rPr>
              <w:t>Language</w:t>
            </w:r>
          </w:p>
        </w:tc>
        <w:tc>
          <w:tcPr>
            <w:tcW w:w="4510" w:type="dxa"/>
          </w:tcPr>
          <w:p w:rsidR="008778F3" w:rsidRPr="00031D86" w:rsidRDefault="006F6297">
            <w:r>
              <w:rPr>
                <w:rFonts w:hint="eastAsia"/>
              </w:rPr>
              <w:t>P</w:t>
            </w:r>
            <w:r>
              <w:t>ython</w:t>
            </w:r>
            <w:r w:rsidR="00223F57">
              <w:t xml:space="preserve"> 3</w:t>
            </w:r>
          </w:p>
        </w:tc>
      </w:tr>
      <w:tr w:rsidR="008778F3" w:rsidTr="008509E4">
        <w:trPr>
          <w:trHeight w:val="270"/>
        </w:trPr>
        <w:tc>
          <w:tcPr>
            <w:tcW w:w="2484" w:type="dxa"/>
          </w:tcPr>
          <w:p w:rsidR="008778F3" w:rsidRPr="007279AE" w:rsidRDefault="007A4519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rFonts w:hint="eastAsia"/>
                <w:b/>
              </w:rPr>
              <w:t xml:space="preserve">SW </w:t>
            </w:r>
            <w:r w:rsidRPr="007279AE">
              <w:rPr>
                <w:b/>
              </w:rPr>
              <w:t>Engineer</w:t>
            </w:r>
          </w:p>
        </w:tc>
        <w:tc>
          <w:tcPr>
            <w:tcW w:w="4510" w:type="dxa"/>
          </w:tcPr>
          <w:p w:rsidR="008778F3" w:rsidRPr="00031D86" w:rsidRDefault="00175CFC">
            <w:r>
              <w:rPr>
                <w:rFonts w:hint="eastAsia"/>
              </w:rPr>
              <w:t>Zora，Robbin，Nina</w:t>
            </w:r>
          </w:p>
        </w:tc>
      </w:tr>
      <w:tr w:rsidR="007A4519" w:rsidTr="008509E4">
        <w:trPr>
          <w:trHeight w:val="270"/>
        </w:trPr>
        <w:tc>
          <w:tcPr>
            <w:tcW w:w="2484" w:type="dxa"/>
          </w:tcPr>
          <w:p w:rsidR="007A4519" w:rsidRPr="007279AE" w:rsidRDefault="007A4519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rFonts w:hint="eastAsia"/>
                <w:b/>
              </w:rPr>
              <w:t>Reviewed by</w:t>
            </w:r>
          </w:p>
        </w:tc>
        <w:tc>
          <w:tcPr>
            <w:tcW w:w="4510" w:type="dxa"/>
          </w:tcPr>
          <w:p w:rsidR="007A4519" w:rsidRPr="00031D86" w:rsidRDefault="00175CFC">
            <w:r>
              <w:rPr>
                <w:rFonts w:hint="eastAsia"/>
              </w:rPr>
              <w:t>Sam</w:t>
            </w:r>
          </w:p>
        </w:tc>
      </w:tr>
      <w:tr w:rsidR="008778F3" w:rsidTr="008509E4">
        <w:trPr>
          <w:trHeight w:val="270"/>
        </w:trPr>
        <w:tc>
          <w:tcPr>
            <w:tcW w:w="2484" w:type="dxa"/>
          </w:tcPr>
          <w:p w:rsidR="008778F3" w:rsidRPr="007279AE" w:rsidRDefault="008778F3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rFonts w:hint="eastAsia"/>
                <w:b/>
              </w:rPr>
              <w:t xml:space="preserve">Tested </w:t>
            </w:r>
            <w:r w:rsidRPr="007279AE">
              <w:rPr>
                <w:b/>
              </w:rPr>
              <w:t>By</w:t>
            </w:r>
          </w:p>
        </w:tc>
        <w:tc>
          <w:tcPr>
            <w:tcW w:w="4510" w:type="dxa"/>
          </w:tcPr>
          <w:p w:rsidR="008778F3" w:rsidRPr="00031D86" w:rsidRDefault="00175CFC">
            <w:r>
              <w:rPr>
                <w:rFonts w:hint="eastAsia"/>
              </w:rPr>
              <w:t>Zora，Robbin，Nina</w:t>
            </w:r>
          </w:p>
        </w:tc>
      </w:tr>
      <w:tr w:rsidR="008778F3" w:rsidTr="008509E4">
        <w:trPr>
          <w:trHeight w:val="270"/>
        </w:trPr>
        <w:tc>
          <w:tcPr>
            <w:tcW w:w="2484" w:type="dxa"/>
          </w:tcPr>
          <w:p w:rsidR="008778F3" w:rsidRPr="007279AE" w:rsidRDefault="008778F3" w:rsidP="007279AE">
            <w:pPr>
              <w:pStyle w:val="ad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7279AE">
              <w:rPr>
                <w:rFonts w:hint="eastAsia"/>
                <w:b/>
              </w:rPr>
              <w:t xml:space="preserve">Report </w:t>
            </w:r>
            <w:r w:rsidRPr="007279AE">
              <w:rPr>
                <w:b/>
              </w:rPr>
              <w:t>Date</w:t>
            </w:r>
          </w:p>
        </w:tc>
        <w:tc>
          <w:tcPr>
            <w:tcW w:w="4510" w:type="dxa"/>
          </w:tcPr>
          <w:p w:rsidR="008778F3" w:rsidRPr="00031D86" w:rsidRDefault="00223F57">
            <w:r>
              <w:rPr>
                <w:rFonts w:hint="eastAsia"/>
              </w:rPr>
              <w:t>20</w:t>
            </w:r>
            <w:r w:rsidR="00175CFC">
              <w:t>21</w:t>
            </w:r>
            <w:r>
              <w:rPr>
                <w:rFonts w:hint="eastAsia"/>
              </w:rPr>
              <w:t>/</w:t>
            </w:r>
            <w:r w:rsidR="00175CFC">
              <w:t>01</w:t>
            </w:r>
            <w:r>
              <w:rPr>
                <w:rFonts w:hint="eastAsia"/>
              </w:rPr>
              <w:t>/</w:t>
            </w:r>
            <w:r w:rsidR="00175CFC">
              <w:t>29</w:t>
            </w:r>
          </w:p>
        </w:tc>
      </w:tr>
    </w:tbl>
    <w:p w:rsidR="00A4047B" w:rsidRDefault="00A4047B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DD315F" w:rsidRDefault="00DD315F"/>
    <w:p w:rsidR="00E30203" w:rsidRDefault="00E30203"/>
    <w:p w:rsidR="0095311D" w:rsidRDefault="0095311D"/>
    <w:p w:rsidR="0095311D" w:rsidRDefault="0095311D"/>
    <w:p w:rsidR="00A4047B" w:rsidRPr="0095311D" w:rsidRDefault="0095311D" w:rsidP="00A4047B">
      <w:pPr>
        <w:pStyle w:val="2"/>
        <w:rPr>
          <w:rFonts w:eastAsiaTheme="minorEastAsia"/>
          <w:sz w:val="44"/>
          <w:szCs w:val="44"/>
          <w:lang w:eastAsia="zh-CN"/>
        </w:rPr>
      </w:pPr>
      <w:r w:rsidRPr="0095311D">
        <w:rPr>
          <w:rFonts w:eastAsiaTheme="minorEastAsia"/>
          <w:sz w:val="44"/>
          <w:szCs w:val="44"/>
          <w:lang w:eastAsia="zh-CN"/>
        </w:rPr>
        <w:lastRenderedPageBreak/>
        <w:t>Code Review Check List</w:t>
      </w:r>
    </w:p>
    <w:p w:rsidR="00F66EDC" w:rsidRDefault="00F66EDC" w:rsidP="0095311D">
      <w:pPr>
        <w:pStyle w:val="ab"/>
      </w:pP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4106"/>
        <w:gridCol w:w="3119"/>
        <w:gridCol w:w="1134"/>
      </w:tblGrid>
      <w:tr w:rsidR="00AC1330" w:rsidTr="00AC1330">
        <w:tc>
          <w:tcPr>
            <w:tcW w:w="4106" w:type="dxa"/>
          </w:tcPr>
          <w:p w:rsidR="00AC1330" w:rsidRPr="00CD7FC4" w:rsidRDefault="00AC1330" w:rsidP="00CD7FC4">
            <w:pPr>
              <w:pStyle w:val="ab"/>
              <w:jc w:val="center"/>
              <w:rPr>
                <w:b/>
              </w:rPr>
            </w:pPr>
            <w:r w:rsidRPr="00CD7FC4">
              <w:rPr>
                <w:rFonts w:hint="eastAsia"/>
                <w:b/>
              </w:rPr>
              <w:t>Item</w:t>
            </w:r>
            <w:r w:rsidR="008D51CF">
              <w:rPr>
                <w:b/>
              </w:rPr>
              <w:t>s</w:t>
            </w:r>
          </w:p>
        </w:tc>
        <w:tc>
          <w:tcPr>
            <w:tcW w:w="3119" w:type="dxa"/>
          </w:tcPr>
          <w:p w:rsidR="00AC1330" w:rsidRPr="00CD7FC4" w:rsidRDefault="00A47F7E" w:rsidP="00CD7FC4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Check </w:t>
            </w:r>
            <w:r>
              <w:rPr>
                <w:b/>
              </w:rPr>
              <w:t>Actions</w:t>
            </w:r>
          </w:p>
        </w:tc>
        <w:tc>
          <w:tcPr>
            <w:tcW w:w="1134" w:type="dxa"/>
          </w:tcPr>
          <w:p w:rsidR="00AC1330" w:rsidRPr="00CD7FC4" w:rsidRDefault="00AC1330" w:rsidP="00CD7FC4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</w:tr>
      <w:tr w:rsidR="00AC1330" w:rsidTr="00AC1330">
        <w:tc>
          <w:tcPr>
            <w:tcW w:w="4106" w:type="dxa"/>
          </w:tcPr>
          <w:p w:rsidR="00AC1330" w:rsidRPr="00CD7FC4" w:rsidRDefault="00AC1330" w:rsidP="00F66EDC">
            <w:pPr>
              <w:pStyle w:val="ab"/>
              <w:rPr>
                <w:sz w:val="18"/>
                <w:szCs w:val="18"/>
              </w:rPr>
            </w:pPr>
            <w:r w:rsidRPr="00CD7FC4">
              <w:rPr>
                <w:rFonts w:hint="eastAsia"/>
                <w:sz w:val="18"/>
                <w:szCs w:val="18"/>
              </w:rPr>
              <w:t>S</w:t>
            </w:r>
            <w:r w:rsidRPr="00CD7FC4">
              <w:rPr>
                <w:sz w:val="18"/>
                <w:szCs w:val="18"/>
              </w:rPr>
              <w:t>ource code is controlled by SVN</w:t>
            </w:r>
          </w:p>
        </w:tc>
        <w:tc>
          <w:tcPr>
            <w:tcW w:w="3119" w:type="dxa"/>
          </w:tcPr>
          <w:p w:rsidR="00AC1330" w:rsidRPr="00CD7FC4" w:rsidRDefault="00C0350A" w:rsidP="00F66ED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 xml:space="preserve">heck </w:t>
            </w:r>
            <w:r w:rsidR="00506D2C">
              <w:rPr>
                <w:sz w:val="18"/>
                <w:szCs w:val="18"/>
              </w:rPr>
              <w:t>SVN</w:t>
            </w:r>
          </w:p>
        </w:tc>
        <w:tc>
          <w:tcPr>
            <w:tcW w:w="1134" w:type="dxa"/>
          </w:tcPr>
          <w:p w:rsidR="00AC1330" w:rsidRPr="00CD7FC4" w:rsidRDefault="00783555" w:rsidP="0032739F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AC1330" w:rsidTr="00AC1330">
        <w:tc>
          <w:tcPr>
            <w:tcW w:w="4106" w:type="dxa"/>
          </w:tcPr>
          <w:p w:rsidR="00AC1330" w:rsidRPr="00CD7FC4" w:rsidRDefault="00AC1330" w:rsidP="00F66EDC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architecture is clear </w:t>
            </w:r>
          </w:p>
        </w:tc>
        <w:tc>
          <w:tcPr>
            <w:tcW w:w="3119" w:type="dxa"/>
          </w:tcPr>
          <w:p w:rsidR="00AC1330" w:rsidRPr="00CD7FC4" w:rsidRDefault="00AC1330" w:rsidP="00F66EDC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330" w:rsidRPr="00CD7FC4" w:rsidRDefault="00783555" w:rsidP="0032739F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AC1330" w:rsidTr="00AC1330">
        <w:tc>
          <w:tcPr>
            <w:tcW w:w="4106" w:type="dxa"/>
          </w:tcPr>
          <w:p w:rsidR="00AC1330" w:rsidRPr="00CD7FC4" w:rsidRDefault="00AC1330" w:rsidP="00F66EDC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irectory architecture is clear</w:t>
            </w:r>
          </w:p>
        </w:tc>
        <w:tc>
          <w:tcPr>
            <w:tcW w:w="3119" w:type="dxa"/>
          </w:tcPr>
          <w:p w:rsidR="00AC1330" w:rsidRPr="00CD7FC4" w:rsidRDefault="00AC1330" w:rsidP="00F66EDC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330" w:rsidRPr="00CD7FC4" w:rsidRDefault="00783555" w:rsidP="0032739F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AC1330" w:rsidTr="00AC1330">
        <w:tc>
          <w:tcPr>
            <w:tcW w:w="4106" w:type="dxa"/>
          </w:tcPr>
          <w:p w:rsidR="00AC1330" w:rsidRPr="00CD7FC4" w:rsidRDefault="00AC1330" w:rsidP="00B5218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names are cleared by function or OS</w:t>
            </w:r>
          </w:p>
        </w:tc>
        <w:tc>
          <w:tcPr>
            <w:tcW w:w="3119" w:type="dxa"/>
          </w:tcPr>
          <w:p w:rsidR="00AC1330" w:rsidRPr="00CD7FC4" w:rsidRDefault="00AC1330" w:rsidP="00B52188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C1330" w:rsidRPr="00CD7FC4" w:rsidRDefault="00783555" w:rsidP="0032739F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AC1330" w:rsidTr="00AC1330">
        <w:tc>
          <w:tcPr>
            <w:tcW w:w="4106" w:type="dxa"/>
          </w:tcPr>
          <w:p w:rsidR="00AC1330" w:rsidRPr="00CD7FC4" w:rsidRDefault="00AC1330" w:rsidP="00B5218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od</w:t>
            </w:r>
            <w:r>
              <w:rPr>
                <w:sz w:val="18"/>
                <w:szCs w:val="18"/>
              </w:rPr>
              <w:t>ules function in code is clear</w:t>
            </w:r>
            <w:r w:rsidR="005C25E8">
              <w:rPr>
                <w:sz w:val="18"/>
                <w:szCs w:val="18"/>
              </w:rPr>
              <w:t xml:space="preserve"> </w:t>
            </w:r>
            <w:r w:rsidR="005C25E8">
              <w:rPr>
                <w:rFonts w:hint="eastAsia"/>
                <w:sz w:val="18"/>
                <w:szCs w:val="18"/>
              </w:rPr>
              <w:t>（comment for Modules</w:t>
            </w:r>
            <w:r w:rsidR="005C25E8">
              <w:rPr>
                <w:sz w:val="18"/>
                <w:szCs w:val="18"/>
              </w:rPr>
              <w:t>’ begin</w:t>
            </w:r>
            <w:r w:rsidR="005C25E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119" w:type="dxa"/>
          </w:tcPr>
          <w:p w:rsidR="00AC1330" w:rsidRPr="00CD7FC4" w:rsidRDefault="00C0350A" w:rsidP="00B5218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 xml:space="preserve">heck </w:t>
            </w:r>
            <w:r>
              <w:rPr>
                <w:sz w:val="18"/>
                <w:szCs w:val="18"/>
              </w:rPr>
              <w:t>function modules</w:t>
            </w:r>
          </w:p>
        </w:tc>
        <w:tc>
          <w:tcPr>
            <w:tcW w:w="1134" w:type="dxa"/>
          </w:tcPr>
          <w:p w:rsidR="00AC1330" w:rsidRPr="00CD7FC4" w:rsidRDefault="00783555" w:rsidP="0032739F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F624A0" w:rsidTr="00AC1330">
        <w:tc>
          <w:tcPr>
            <w:tcW w:w="4106" w:type="dxa"/>
          </w:tcPr>
          <w:p w:rsidR="00F624A0" w:rsidRDefault="00CE3C06" w:rsidP="00B5218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Debug record is clear</w:t>
            </w:r>
          </w:p>
        </w:tc>
        <w:tc>
          <w:tcPr>
            <w:tcW w:w="3119" w:type="dxa"/>
          </w:tcPr>
          <w:p w:rsidR="00F624A0" w:rsidRPr="00CD7FC4" w:rsidRDefault="00C0350A" w:rsidP="00B52188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log files and folder</w:t>
            </w:r>
          </w:p>
        </w:tc>
        <w:tc>
          <w:tcPr>
            <w:tcW w:w="1134" w:type="dxa"/>
          </w:tcPr>
          <w:p w:rsidR="00F624A0" w:rsidRPr="00CD7FC4" w:rsidRDefault="00783555" w:rsidP="0032739F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:rsidR="006A1F59" w:rsidRPr="00B52188" w:rsidRDefault="006A1F59" w:rsidP="00F66EDC">
      <w:pPr>
        <w:pStyle w:val="ab"/>
      </w:pPr>
    </w:p>
    <w:p w:rsidR="00A4047B" w:rsidRPr="0095311D" w:rsidRDefault="005A30F3" w:rsidP="0095311D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SW </w:t>
      </w:r>
      <w:r w:rsidR="00D64BAF">
        <w:rPr>
          <w:sz w:val="44"/>
          <w:szCs w:val="44"/>
        </w:rPr>
        <w:t xml:space="preserve">PIS </w:t>
      </w:r>
      <w:r w:rsidR="00F66EDC" w:rsidRPr="0095311D">
        <w:rPr>
          <w:rFonts w:hint="eastAsia"/>
          <w:sz w:val="44"/>
          <w:szCs w:val="44"/>
        </w:rPr>
        <w:t>Function Check L</w:t>
      </w:r>
      <w:r w:rsidR="00A4047B" w:rsidRPr="0095311D">
        <w:rPr>
          <w:rFonts w:hint="eastAsia"/>
          <w:sz w:val="44"/>
          <w:szCs w:val="44"/>
        </w:rPr>
        <w:t>ist</w:t>
      </w:r>
    </w:p>
    <w:tbl>
      <w:tblPr>
        <w:tblStyle w:val="ac"/>
        <w:tblW w:w="9067" w:type="dxa"/>
        <w:jc w:val="center"/>
        <w:tblLook w:val="04A0" w:firstRow="1" w:lastRow="0" w:firstColumn="1" w:lastColumn="0" w:noHBand="0" w:noVBand="1"/>
      </w:tblPr>
      <w:tblGrid>
        <w:gridCol w:w="3964"/>
        <w:gridCol w:w="3969"/>
        <w:gridCol w:w="1134"/>
      </w:tblGrid>
      <w:tr w:rsidR="00122470" w:rsidTr="00D5188B">
        <w:trPr>
          <w:trHeight w:val="507"/>
          <w:jc w:val="center"/>
        </w:trPr>
        <w:tc>
          <w:tcPr>
            <w:tcW w:w="3964" w:type="dxa"/>
            <w:vAlign w:val="center"/>
          </w:tcPr>
          <w:p w:rsidR="00122470" w:rsidRPr="00C46FAE" w:rsidRDefault="00122470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 w:rsidRPr="00C46FAE">
              <w:rPr>
                <w:rFonts w:hint="eastAsia"/>
                <w:b/>
              </w:rPr>
              <w:t>Items</w:t>
            </w:r>
          </w:p>
        </w:tc>
        <w:tc>
          <w:tcPr>
            <w:tcW w:w="3969" w:type="dxa"/>
            <w:vAlign w:val="center"/>
          </w:tcPr>
          <w:p w:rsidR="00122470" w:rsidRPr="00C46FAE" w:rsidRDefault="00122470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 w:rsidRPr="00C46FAE">
              <w:rPr>
                <w:rFonts w:hint="eastAsia"/>
                <w:b/>
              </w:rPr>
              <w:t>T</w:t>
            </w:r>
            <w:r w:rsidRPr="00C46FAE">
              <w:rPr>
                <w:b/>
              </w:rPr>
              <w:t>est Actions</w:t>
            </w:r>
          </w:p>
        </w:tc>
        <w:tc>
          <w:tcPr>
            <w:tcW w:w="1134" w:type="dxa"/>
            <w:vAlign w:val="center"/>
          </w:tcPr>
          <w:p w:rsidR="00122470" w:rsidRPr="00C46FAE" w:rsidRDefault="001224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 w:rsidRPr="00C46FAE">
              <w:rPr>
                <w:rFonts w:hint="eastAsia"/>
                <w:b/>
              </w:rPr>
              <w:t>Result</w:t>
            </w:r>
          </w:p>
        </w:tc>
      </w:tr>
      <w:tr w:rsidR="00F41625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3969" w:type="dxa"/>
            <w:vAlign w:val="center"/>
          </w:tcPr>
          <w:p w:rsidR="00F41625" w:rsidRPr="00C46FAE" w:rsidRDefault="00F41625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登录页面输入账号以及密码登录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F41625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3969" w:type="dxa"/>
            <w:vAlign w:val="center"/>
          </w:tcPr>
          <w:p w:rsidR="00F41625" w:rsidRPr="00C46FAE" w:rsidRDefault="00F41625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注册页面输入不为空的信息进行注册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F41625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退出登录</w:t>
            </w:r>
          </w:p>
        </w:tc>
        <w:tc>
          <w:tcPr>
            <w:tcW w:w="3969" w:type="dxa"/>
            <w:vAlign w:val="center"/>
          </w:tcPr>
          <w:p w:rsidR="00F41625" w:rsidRPr="00C46FAE" w:rsidRDefault="00F41625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点击导航栏的退出登录按钮回到登录页面。</w:t>
            </w:r>
          </w:p>
        </w:tc>
        <w:tc>
          <w:tcPr>
            <w:tcW w:w="113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F41625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F41625" w:rsidRPr="00C46FAE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修改个人信息</w:t>
            </w:r>
          </w:p>
        </w:tc>
        <w:tc>
          <w:tcPr>
            <w:tcW w:w="3969" w:type="dxa"/>
            <w:vAlign w:val="center"/>
          </w:tcPr>
          <w:p w:rsidR="00F41625" w:rsidRPr="00C46FAE" w:rsidRDefault="00F41625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点击导航栏处的名字进入个人信息，点击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6D843A7A" wp14:editId="04C452CF">
                  <wp:extent cx="175275" cy="144793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进行修改个人信息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F41625" w:rsidRPr="00D5188B" w:rsidRDefault="00F4162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F41625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F41625" w:rsidRDefault="00E5365B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管理员添加用户</w:t>
            </w:r>
          </w:p>
        </w:tc>
        <w:tc>
          <w:tcPr>
            <w:tcW w:w="3969" w:type="dxa"/>
            <w:vAlign w:val="center"/>
          </w:tcPr>
          <w:p w:rsidR="00F41625" w:rsidRDefault="00E5365B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点击导航栏处管理员下的管理用户</w:t>
            </w:r>
            <w:r w:rsidR="00495345">
              <w:rPr>
                <w:rFonts w:hint="eastAsia"/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AA985AB" wp14:editId="5479F358">
                  <wp:extent cx="642257" cy="214086"/>
                  <wp:effectExtent l="0" t="0" r="571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04" cy="21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填写信息后提交可进行用户注册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F41625" w:rsidRDefault="00E5365B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E5365B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E5365B" w:rsidRDefault="00E5365B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管理员管理用户信息</w:t>
            </w:r>
          </w:p>
        </w:tc>
        <w:tc>
          <w:tcPr>
            <w:tcW w:w="3969" w:type="dxa"/>
            <w:vAlign w:val="center"/>
          </w:tcPr>
          <w:p w:rsidR="00E5365B" w:rsidRDefault="00E5365B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点击用户表内的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5796B7B" wp14:editId="7E1D38D4">
                  <wp:extent cx="299357" cy="140874"/>
                  <wp:effectExtent l="0" t="0" r="571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69" cy="14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可进行修改用户信息或者删除用户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E5365B" w:rsidRDefault="00E5365B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E5365B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E5365B" w:rsidRDefault="00E5365B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 w:rsidR="00495345">
              <w:rPr>
                <w:rFonts w:hint="eastAsia"/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技能类型</w:t>
            </w:r>
          </w:p>
        </w:tc>
        <w:tc>
          <w:tcPr>
            <w:tcW w:w="3969" w:type="dxa"/>
            <w:vAlign w:val="center"/>
          </w:tcPr>
          <w:p w:rsidR="00E43E1E" w:rsidRDefault="00E5365B" w:rsidP="00143074">
            <w:pPr>
              <w:pStyle w:val="a1"/>
              <w:numPr>
                <w:ilvl w:val="0"/>
                <w:numId w:val="13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点击技能类型表</w:t>
            </w:r>
            <w:r w:rsidR="00495345">
              <w:rPr>
                <w:rFonts w:hint="eastAsia"/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0C31B9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21A137A" wp14:editId="7D6A0FE6">
                  <wp:extent cx="587828" cy="153347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35" cy="15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4FB8">
              <w:rPr>
                <w:rFonts w:hint="eastAsia"/>
                <w:sz w:val="18"/>
                <w:szCs w:val="18"/>
              </w:rPr>
              <w:t>进行填写信息后提交可添加新的技能类型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E5365B" w:rsidRDefault="00495345" w:rsidP="00143074">
            <w:pPr>
              <w:pStyle w:val="a1"/>
              <w:numPr>
                <w:ilvl w:val="0"/>
                <w:numId w:val="13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8F0EFED" wp14:editId="7E313D39">
                  <wp:extent cx="201637" cy="121920"/>
                  <wp:effectExtent l="0" t="0" r="825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4" cy="12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删除已有的技能类型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E5365B" w:rsidRDefault="001D4FB8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E5365B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E5365B" w:rsidRDefault="0049534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管理员管理厂别及语言</w:t>
            </w:r>
          </w:p>
        </w:tc>
        <w:tc>
          <w:tcPr>
            <w:tcW w:w="3969" w:type="dxa"/>
            <w:vAlign w:val="center"/>
          </w:tcPr>
          <w:p w:rsidR="00E43E1E" w:rsidRDefault="00495345" w:rsidP="00143074">
            <w:pPr>
              <w:pStyle w:val="a1"/>
              <w:numPr>
                <w:ilvl w:val="0"/>
                <w:numId w:val="14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点击厂别及语言表格上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206A3A6" wp14:editId="13C0FF88">
                  <wp:extent cx="734786" cy="186810"/>
                  <wp:effectExtent l="0" t="0" r="8255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8" cy="18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可添加厂别及语言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E5365B" w:rsidRDefault="00495345" w:rsidP="00143074">
            <w:pPr>
              <w:pStyle w:val="a1"/>
              <w:numPr>
                <w:ilvl w:val="0"/>
                <w:numId w:val="14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E17D148" wp14:editId="22C49EEF">
                  <wp:extent cx="330790" cy="1556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9" cy="1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进行修改或者删除原有的厂别及语言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E5365B" w:rsidRDefault="0049534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E5365B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E5365B" w:rsidRDefault="00495345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管理员管理题库及角色</w:t>
            </w:r>
          </w:p>
        </w:tc>
        <w:tc>
          <w:tcPr>
            <w:tcW w:w="3969" w:type="dxa"/>
            <w:vAlign w:val="center"/>
          </w:tcPr>
          <w:p w:rsidR="00E43E1E" w:rsidRDefault="00495345" w:rsidP="00143074">
            <w:pPr>
              <w:pStyle w:val="a1"/>
              <w:numPr>
                <w:ilvl w:val="0"/>
                <w:numId w:val="15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点击题库与角色表格上的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788FD53" wp14:editId="6D6B2CC5">
                  <wp:extent cx="832993" cy="217714"/>
                  <wp:effectExtent l="0" t="0" r="571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10" cy="22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可进行添加新的题库与角色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E5365B" w:rsidRDefault="00495345" w:rsidP="00143074">
            <w:pPr>
              <w:pStyle w:val="a1"/>
              <w:numPr>
                <w:ilvl w:val="0"/>
                <w:numId w:val="15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3A176AE" wp14:editId="2452C775">
                  <wp:extent cx="348343" cy="163926"/>
                  <wp:effectExtent l="0" t="0" r="0" b="762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37" cy="16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可以进行修改或者删除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E5365B" w:rsidRDefault="00267FF8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E5365B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E5365B" w:rsidRDefault="00267FF8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题库</w:t>
            </w:r>
            <w:r w:rsidR="00BA6FFE">
              <w:rPr>
                <w:rFonts w:hint="eastAsia"/>
                <w:sz w:val="18"/>
                <w:szCs w:val="18"/>
              </w:rPr>
              <w:t>及角色</w:t>
            </w:r>
            <w:r>
              <w:rPr>
                <w:rFonts w:hint="eastAsia"/>
                <w:sz w:val="18"/>
                <w:szCs w:val="18"/>
              </w:rPr>
              <w:t>时的添加用户</w:t>
            </w:r>
            <w:r w:rsidR="00BA6FFE"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3969" w:type="dxa"/>
            <w:vAlign w:val="center"/>
          </w:tcPr>
          <w:p w:rsidR="00E43E1E" w:rsidRDefault="00BA6FFE" w:rsidP="00143074">
            <w:pPr>
              <w:pStyle w:val="a1"/>
              <w:numPr>
                <w:ilvl w:val="0"/>
                <w:numId w:val="16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5510E90B" wp14:editId="04C940DD">
                  <wp:extent cx="179614" cy="17180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70" cy="17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会弹出框，左侧为所有用户，右侧为添加的目标用户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E5365B" w:rsidRDefault="00BA6FFE" w:rsidP="00143074">
            <w:pPr>
              <w:pStyle w:val="a1"/>
              <w:numPr>
                <w:ilvl w:val="0"/>
                <w:numId w:val="16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可通过双击将左侧用户添加到右侧，可以选中后按中间的右移按钮添加到右侧，点击确定后将右侧用户添加到指定栏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E5365B" w:rsidRDefault="00BA6FFE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E5365B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E5365B" w:rsidRDefault="007D19A7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管理员管理教材库及角色</w:t>
            </w:r>
          </w:p>
        </w:tc>
        <w:tc>
          <w:tcPr>
            <w:tcW w:w="3969" w:type="dxa"/>
            <w:vAlign w:val="center"/>
          </w:tcPr>
          <w:p w:rsidR="00E43E1E" w:rsidRDefault="007D19A7" w:rsidP="00143074">
            <w:pPr>
              <w:pStyle w:val="a1"/>
              <w:numPr>
                <w:ilvl w:val="0"/>
                <w:numId w:val="17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点击教材库及角色表格上方的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37CA070C" wp14:editId="5C7D2A01">
                  <wp:extent cx="800100" cy="169094"/>
                  <wp:effectExtent l="0" t="0" r="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87" cy="17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2E28">
              <w:rPr>
                <w:rFonts w:hint="eastAsia"/>
                <w:sz w:val="18"/>
                <w:szCs w:val="18"/>
              </w:rPr>
              <w:t>可添加新的教材库及角色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E5365B" w:rsidRDefault="00552E28" w:rsidP="00143074">
            <w:pPr>
              <w:pStyle w:val="a1"/>
              <w:numPr>
                <w:ilvl w:val="0"/>
                <w:numId w:val="17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8C14F9D" wp14:editId="3B181F6A">
                  <wp:extent cx="293915" cy="138313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6" cy="14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进行编辑或者修改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E5365B" w:rsidRDefault="00552E28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552E28" w:rsidTr="00C149CB">
        <w:trPr>
          <w:trHeight w:val="507"/>
          <w:jc w:val="center"/>
        </w:trPr>
        <w:tc>
          <w:tcPr>
            <w:tcW w:w="3964" w:type="dxa"/>
            <w:vAlign w:val="center"/>
          </w:tcPr>
          <w:p w:rsidR="00552E28" w:rsidRDefault="00552E28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管理员管理N</w:t>
            </w: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969" w:type="dxa"/>
            <w:vAlign w:val="center"/>
          </w:tcPr>
          <w:p w:rsidR="00E43E1E" w:rsidRDefault="00552E28" w:rsidP="00143074">
            <w:pPr>
              <w:pStyle w:val="a1"/>
              <w:numPr>
                <w:ilvl w:val="0"/>
                <w:numId w:val="18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sz w:val="18"/>
                <w:szCs w:val="18"/>
              </w:rPr>
              <w:t>NG</w:t>
            </w:r>
            <w:r>
              <w:rPr>
                <w:rFonts w:hint="eastAsia"/>
                <w:sz w:val="18"/>
                <w:szCs w:val="18"/>
              </w:rPr>
              <w:t>类型表格上方的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2779F622" wp14:editId="0CE43AEA">
                  <wp:extent cx="1050471" cy="13674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96" cy="14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可进行添加新类型和批量删除，批量删除需要点击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2AB4DE34" wp14:editId="77BD3765">
                  <wp:extent cx="129551" cy="129551"/>
                  <wp:effectExtent l="0" t="0" r="3810" b="381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选中改行才可进行批量删除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552E28" w:rsidRDefault="00552E28" w:rsidP="00143074">
            <w:pPr>
              <w:pStyle w:val="a1"/>
              <w:numPr>
                <w:ilvl w:val="0"/>
                <w:numId w:val="18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31031AF9" wp14:editId="5F2E90E8">
                  <wp:extent cx="217714" cy="131641"/>
                  <wp:effectExtent l="0" t="0" r="0" b="190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13" cy="13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进行单个删除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552E28" w:rsidRDefault="00552E28" w:rsidP="00F41625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122470" w:rsidTr="00D5188B">
        <w:trPr>
          <w:trHeight w:val="507"/>
          <w:jc w:val="center"/>
        </w:trPr>
        <w:tc>
          <w:tcPr>
            <w:tcW w:w="3964" w:type="dxa"/>
            <w:vAlign w:val="center"/>
          </w:tcPr>
          <w:p w:rsidR="00122470" w:rsidRPr="00C46FAE" w:rsidRDefault="00C77AED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添加技能教材</w:t>
            </w:r>
          </w:p>
        </w:tc>
        <w:tc>
          <w:tcPr>
            <w:tcW w:w="3969" w:type="dxa"/>
            <w:vAlign w:val="center"/>
          </w:tcPr>
          <w:p w:rsidR="00122470" w:rsidRPr="00C46FAE" w:rsidRDefault="00C77AED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点击“添加技能教材”按钮，再弹出来的模态框内，输入“最短培训时间”和“理由”，并上传.</w:t>
            </w:r>
            <w:r>
              <w:rPr>
                <w:sz w:val="18"/>
                <w:szCs w:val="18"/>
              </w:rPr>
              <w:t>zip</w:t>
            </w:r>
            <w:r>
              <w:rPr>
                <w:rFonts w:hint="eastAsia"/>
                <w:sz w:val="18"/>
                <w:szCs w:val="18"/>
              </w:rPr>
              <w:t>文件，点击“确定”按钮，添加技能教材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22470" w:rsidRPr="00C46FAE" w:rsidRDefault="00C149CB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122470" w:rsidTr="00D5188B">
        <w:trPr>
          <w:trHeight w:val="738"/>
          <w:jc w:val="center"/>
        </w:trPr>
        <w:tc>
          <w:tcPr>
            <w:tcW w:w="3964" w:type="dxa"/>
            <w:vAlign w:val="center"/>
          </w:tcPr>
          <w:p w:rsidR="00122470" w:rsidRPr="000A1EE8" w:rsidRDefault="00AC75F2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修改技能教材</w:t>
            </w:r>
          </w:p>
        </w:tc>
        <w:tc>
          <w:tcPr>
            <w:tcW w:w="3969" w:type="dxa"/>
            <w:vAlign w:val="center"/>
          </w:tcPr>
          <w:p w:rsidR="00122470" w:rsidRPr="00C46FAE" w:rsidRDefault="000937D6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点击列表内的“</w:t>
            </w:r>
            <w:r>
              <w:rPr>
                <w:noProof/>
              </w:rPr>
              <w:drawing>
                <wp:inline distT="0" distB="0" distL="0" distR="0" wp14:anchorId="1879F4F1" wp14:editId="19B6812B">
                  <wp:extent cx="128016" cy="134754"/>
                  <wp:effectExtent l="0" t="0" r="571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5" cy="1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”图标，</w:t>
            </w:r>
            <w:r w:rsidR="00AE5A40">
              <w:rPr>
                <w:rFonts w:hint="eastAsia"/>
                <w:sz w:val="18"/>
                <w:szCs w:val="18"/>
              </w:rPr>
              <w:t>弹出修改技能教材的模态框，输入要修改信息，点击“确认”按钮</w:t>
            </w:r>
            <w:r>
              <w:rPr>
                <w:rFonts w:hint="eastAsia"/>
                <w:sz w:val="18"/>
                <w:szCs w:val="18"/>
              </w:rPr>
              <w:t>修改对应的这一行的技能教材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22470" w:rsidRPr="00126426" w:rsidRDefault="000937D6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122470" w:rsidTr="00D5188B">
        <w:trPr>
          <w:trHeight w:val="940"/>
          <w:jc w:val="center"/>
        </w:trPr>
        <w:tc>
          <w:tcPr>
            <w:tcW w:w="3964" w:type="dxa"/>
            <w:vAlign w:val="center"/>
          </w:tcPr>
          <w:p w:rsidR="00122470" w:rsidRPr="000A1EE8" w:rsidRDefault="000937D6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单个删除技能教材</w:t>
            </w:r>
          </w:p>
        </w:tc>
        <w:tc>
          <w:tcPr>
            <w:tcW w:w="3969" w:type="dxa"/>
            <w:vAlign w:val="center"/>
          </w:tcPr>
          <w:p w:rsidR="00122470" w:rsidRPr="00C46FAE" w:rsidRDefault="000937D6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点击列表内的“</w:t>
            </w:r>
            <w:r>
              <w:rPr>
                <w:noProof/>
              </w:rPr>
              <w:drawing>
                <wp:inline distT="0" distB="0" distL="0" distR="0" wp14:anchorId="09860A45" wp14:editId="76449CA8">
                  <wp:extent cx="149629" cy="164592"/>
                  <wp:effectExtent l="0" t="0" r="3175" b="6985"/>
                  <wp:docPr id="198833544" name="圖片 198833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00" cy="16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”图标，删除对应的这一行的技能教材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22470" w:rsidRPr="00126426" w:rsidRDefault="007842CD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122470" w:rsidTr="00D5188B">
        <w:trPr>
          <w:trHeight w:val="878"/>
          <w:jc w:val="center"/>
        </w:trPr>
        <w:tc>
          <w:tcPr>
            <w:tcW w:w="3964" w:type="dxa"/>
            <w:vAlign w:val="center"/>
          </w:tcPr>
          <w:p w:rsidR="00122470" w:rsidRPr="00CA160C" w:rsidRDefault="007842CD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批量删除技能教材</w:t>
            </w:r>
          </w:p>
        </w:tc>
        <w:tc>
          <w:tcPr>
            <w:tcW w:w="3969" w:type="dxa"/>
            <w:vAlign w:val="center"/>
          </w:tcPr>
          <w:p w:rsidR="00E43E1E" w:rsidRDefault="007842CD" w:rsidP="00143074">
            <w:pPr>
              <w:pStyle w:val="a1"/>
              <w:numPr>
                <w:ilvl w:val="0"/>
                <w:numId w:val="19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点击列表的最右边的复选框，勾选所要删除的技能教材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122470" w:rsidRPr="00282E65" w:rsidRDefault="00E20E72" w:rsidP="00143074">
            <w:pPr>
              <w:pStyle w:val="a1"/>
              <w:numPr>
                <w:ilvl w:val="0"/>
                <w:numId w:val="19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选好后点击“</w:t>
            </w:r>
            <w:r>
              <w:rPr>
                <w:noProof/>
              </w:rPr>
              <w:drawing>
                <wp:inline distT="0" distB="0" distL="0" distR="0" wp14:anchorId="413ABD96" wp14:editId="0587F458">
                  <wp:extent cx="673797" cy="195072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9416" r="10959" b="11528"/>
                          <a:stretch/>
                        </pic:blipFill>
                        <pic:spPr bwMode="auto">
                          <a:xfrm>
                            <a:off x="0" y="0"/>
                            <a:ext cx="680651" cy="197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”按钮</w:t>
            </w:r>
            <w:r w:rsidR="0001268C">
              <w:rPr>
                <w:rFonts w:hint="eastAsia"/>
                <w:sz w:val="18"/>
                <w:szCs w:val="18"/>
              </w:rPr>
              <w:t>，弹出批量删除的模态框，填写理由，点击“确定”按钮，即可删除勾选的，没有被引用到的技能教材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22470" w:rsidRPr="00C46FAE" w:rsidRDefault="0001268C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122470" w:rsidTr="00D5188B">
        <w:trPr>
          <w:trHeight w:val="740"/>
          <w:jc w:val="center"/>
        </w:trPr>
        <w:tc>
          <w:tcPr>
            <w:tcW w:w="3964" w:type="dxa"/>
            <w:vAlign w:val="center"/>
          </w:tcPr>
          <w:p w:rsidR="00122470" w:rsidRPr="000A1EE8" w:rsidRDefault="00AB3450" w:rsidP="00D5188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查询技能教材</w:t>
            </w:r>
          </w:p>
        </w:tc>
        <w:tc>
          <w:tcPr>
            <w:tcW w:w="3969" w:type="dxa"/>
            <w:vAlign w:val="center"/>
          </w:tcPr>
          <w:p w:rsidR="00122470" w:rsidRPr="00CA160C" w:rsidRDefault="009A7E83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点击查询框，输入查询条件，回车即可在列表中显示出相应条件的技能教材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22470" w:rsidRPr="00C46FAE" w:rsidRDefault="00AB345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C761CC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C761CC" w:rsidRDefault="00072F16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查询技能教材页</w:t>
            </w:r>
          </w:p>
        </w:tc>
        <w:tc>
          <w:tcPr>
            <w:tcW w:w="3969" w:type="dxa"/>
            <w:vAlign w:val="center"/>
          </w:tcPr>
          <w:p w:rsidR="00C761CC" w:rsidRDefault="00072F16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点击对应的教材名称，即可进入该技能教材页界面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C761CC" w:rsidRDefault="00072F16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C761CC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C761CC" w:rsidRDefault="00072F16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添加技能教材页</w:t>
            </w:r>
          </w:p>
        </w:tc>
        <w:tc>
          <w:tcPr>
            <w:tcW w:w="3969" w:type="dxa"/>
            <w:vAlign w:val="center"/>
          </w:tcPr>
          <w:p w:rsidR="00E43E1E" w:rsidRDefault="00E77E0E" w:rsidP="00143074">
            <w:pPr>
              <w:pStyle w:val="a1"/>
              <w:numPr>
                <w:ilvl w:val="0"/>
                <w:numId w:val="20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在技能教材页界面点击“</w:t>
            </w:r>
            <w:r>
              <w:rPr>
                <w:noProof/>
              </w:rPr>
              <w:drawing>
                <wp:inline distT="0" distB="0" distL="0" distR="0" wp14:anchorId="4BB58712" wp14:editId="0E0B92BC">
                  <wp:extent cx="153238" cy="145941"/>
                  <wp:effectExtent l="0" t="0" r="0" b="698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21251" t="13299" r="14812" b="20008"/>
                          <a:stretch/>
                        </pic:blipFill>
                        <pic:spPr bwMode="auto">
                          <a:xfrm>
                            <a:off x="0" y="0"/>
                            <a:ext cx="155387" cy="14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”</w:t>
            </w:r>
            <w:r w:rsidR="00A3582E">
              <w:rPr>
                <w:rFonts w:hint="eastAsia"/>
                <w:sz w:val="18"/>
                <w:szCs w:val="18"/>
              </w:rPr>
              <w:t>图标，即可弹出添加技能教材页的模态框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C761CC" w:rsidRPr="00E77E0E" w:rsidRDefault="00A3582E" w:rsidP="00143074">
            <w:pPr>
              <w:pStyle w:val="a1"/>
              <w:numPr>
                <w:ilvl w:val="0"/>
                <w:numId w:val="20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选择你要上传的文件，填写理由并选择方向，即可添加教材页。</w:t>
            </w:r>
          </w:p>
        </w:tc>
        <w:tc>
          <w:tcPr>
            <w:tcW w:w="1134" w:type="dxa"/>
            <w:vAlign w:val="center"/>
          </w:tcPr>
          <w:p w:rsidR="00C761CC" w:rsidRDefault="00994338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C761CC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C761CC" w:rsidRDefault="00E77E0E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删除技能教材页</w:t>
            </w:r>
          </w:p>
        </w:tc>
        <w:tc>
          <w:tcPr>
            <w:tcW w:w="3969" w:type="dxa"/>
            <w:vAlign w:val="center"/>
          </w:tcPr>
          <w:p w:rsidR="00E43E1E" w:rsidRDefault="00994338" w:rsidP="00143074">
            <w:pPr>
              <w:pStyle w:val="a1"/>
              <w:numPr>
                <w:ilvl w:val="0"/>
                <w:numId w:val="21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在技能教材页界面点击“</w:t>
            </w:r>
            <w:r>
              <w:rPr>
                <w:noProof/>
              </w:rPr>
              <w:drawing>
                <wp:inline distT="0" distB="0" distL="0" distR="0" wp14:anchorId="6D08FDED" wp14:editId="0D025FD1">
                  <wp:extent cx="138902" cy="134112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9632" t="21491" r="17517" b="23342"/>
                          <a:stretch/>
                        </pic:blipFill>
                        <pic:spPr bwMode="auto">
                          <a:xfrm>
                            <a:off x="0" y="0"/>
                            <a:ext cx="152363" cy="14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>”图标，即可弹出删除技能教材页的模态框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C761CC" w:rsidRDefault="00621EE8" w:rsidP="00143074">
            <w:pPr>
              <w:pStyle w:val="a1"/>
              <w:numPr>
                <w:ilvl w:val="0"/>
                <w:numId w:val="21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填写理由，点击“确定”按钮即可删除</w:t>
            </w:r>
            <w:r w:rsidR="00994338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C761CC" w:rsidRPr="00621EE8" w:rsidRDefault="00621EE8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C761CC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C761CC" w:rsidRDefault="00E77E0E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查看技能教材的修改历史</w:t>
            </w:r>
          </w:p>
        </w:tc>
        <w:tc>
          <w:tcPr>
            <w:tcW w:w="3969" w:type="dxa"/>
            <w:vAlign w:val="center"/>
          </w:tcPr>
          <w:p w:rsidR="00C761CC" w:rsidRDefault="00621EE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在技能教材页界面点击“</w:t>
            </w:r>
            <w:r w:rsidR="00744894">
              <w:rPr>
                <w:rFonts w:hint="eastAsia"/>
                <w:sz w:val="18"/>
                <w:szCs w:val="18"/>
              </w:rPr>
              <w:t>查看技能教材修改历史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744894">
              <w:rPr>
                <w:rFonts w:hint="eastAsia"/>
                <w:sz w:val="18"/>
                <w:szCs w:val="18"/>
              </w:rPr>
              <w:t>按钮即可查看这个技能教材的所有修改历史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C761CC" w:rsidRDefault="00744894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C761CC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C761CC" w:rsidRDefault="00744894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查询技能教材修改历史</w:t>
            </w:r>
          </w:p>
        </w:tc>
        <w:tc>
          <w:tcPr>
            <w:tcW w:w="3969" w:type="dxa"/>
            <w:vAlign w:val="center"/>
          </w:tcPr>
          <w:p w:rsidR="00C761CC" w:rsidRDefault="00744894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点击查询框，输入查询条件，回车即可</w:t>
            </w:r>
            <w:r w:rsidR="00AE11AB"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列表中显示出相应条件的技能教材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C761CC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C761CC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C761CC" w:rsidRDefault="00432233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放大技能教材页的图片</w:t>
            </w:r>
          </w:p>
        </w:tc>
        <w:tc>
          <w:tcPr>
            <w:tcW w:w="3969" w:type="dxa"/>
            <w:vAlign w:val="center"/>
          </w:tcPr>
          <w:p w:rsidR="00C761CC" w:rsidRDefault="00432233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点击技能教材页的图片即可放大这一张图片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C761CC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添加技能考题</w:t>
            </w:r>
          </w:p>
        </w:tc>
        <w:tc>
          <w:tcPr>
            <w:tcW w:w="3969" w:type="dxa"/>
            <w:vAlign w:val="center"/>
          </w:tcPr>
          <w:p w:rsidR="00E43E1E" w:rsidRDefault="00350970" w:rsidP="00143074">
            <w:pPr>
              <w:pStyle w:val="a1"/>
              <w:numPr>
                <w:ilvl w:val="0"/>
                <w:numId w:val="22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点击“添加技能考题”按钮，会弹出添加技能考题的模态框</w:t>
            </w:r>
            <w:r w:rsidR="00E43E1E">
              <w:rPr>
                <w:rFonts w:hint="eastAsia"/>
                <w:sz w:val="18"/>
                <w:szCs w:val="18"/>
              </w:rPr>
              <w:t>；</w:t>
            </w:r>
          </w:p>
          <w:p w:rsidR="00350970" w:rsidRDefault="00AF22D6" w:rsidP="00143074">
            <w:pPr>
              <w:pStyle w:val="a1"/>
              <w:numPr>
                <w:ilvl w:val="0"/>
                <w:numId w:val="22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 w:rsidR="00F80A8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适用教材</w:t>
            </w:r>
            <w:r w:rsidR="00F80A85">
              <w:rPr>
                <w:rFonts w:hint="eastAsia"/>
                <w:sz w:val="18"/>
                <w:szCs w:val="18"/>
              </w:rPr>
              <w:t>”和上传的考题文件，并填写“理由”后，即可点击“确定”上传</w:t>
            </w:r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Pr="00F80A85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F80A85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单个删除技能考题</w:t>
            </w:r>
          </w:p>
        </w:tc>
        <w:tc>
          <w:tcPr>
            <w:tcW w:w="3969" w:type="dxa"/>
            <w:vAlign w:val="center"/>
          </w:tcPr>
          <w:p w:rsidR="00E43E1E" w:rsidDel="00447BF8" w:rsidRDefault="00E43E1E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del w:id="0" w:author="Nina Meng/WZS/Wistron" w:date="2021-02-05T15:04:00Z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272118">
              <w:rPr>
                <w:rFonts w:hint="eastAsia"/>
                <w:sz w:val="18"/>
                <w:szCs w:val="18"/>
              </w:rPr>
              <w:t>点击列表中的“</w:t>
            </w:r>
            <w:r w:rsidR="00272118">
              <w:rPr>
                <w:noProof/>
              </w:rPr>
              <w:drawing>
                <wp:inline distT="0" distB="0" distL="0" distR="0" wp14:anchorId="2F228C00" wp14:editId="5B61A2E1">
                  <wp:extent cx="138902" cy="134112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9632" t="21491" r="17517" b="23342"/>
                          <a:stretch/>
                        </pic:blipFill>
                        <pic:spPr bwMode="auto">
                          <a:xfrm>
                            <a:off x="0" y="0"/>
                            <a:ext cx="152363" cy="147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72118">
              <w:rPr>
                <w:rFonts w:hint="eastAsia"/>
                <w:sz w:val="18"/>
                <w:szCs w:val="18"/>
              </w:rPr>
              <w:t>”图标，</w:t>
            </w:r>
            <w:r w:rsidR="00C342F2">
              <w:rPr>
                <w:rFonts w:hint="eastAsia"/>
                <w:sz w:val="18"/>
                <w:szCs w:val="18"/>
              </w:rPr>
              <w:t>会弹出删除技能考题的模态框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350970" w:rsidRDefault="00C342F2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填写理由后，点击“确定“按钮即可删除</w:t>
            </w:r>
            <w:ins w:id="1" w:author="Nina Meng/WZS/Wistron" w:date="2021-02-05T15:04:00Z">
              <w:r w:rsidR="00447BF8" w:rsidRPr="00447BF8">
                <w:rPr>
                  <w:rFonts w:hint="eastAsia"/>
                  <w:sz w:val="18"/>
                  <w:szCs w:val="18"/>
                </w:rPr>
                <w:t>（如果考核记录界面有这道考题的记录，则只删除数据库该表的这一条数据，不删除该文件；如果考核记录界面没有这道考题的记录，则删除这条数据和文件）</w:t>
              </w:r>
            </w:ins>
            <w:r w:rsidR="00E43E1E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F80A85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批量删除技能考题</w:t>
            </w:r>
          </w:p>
        </w:tc>
        <w:tc>
          <w:tcPr>
            <w:tcW w:w="3969" w:type="dxa"/>
            <w:vAlign w:val="center"/>
          </w:tcPr>
          <w:p w:rsidR="00616363" w:rsidRDefault="00AF78F8" w:rsidP="00143074">
            <w:pPr>
              <w:pStyle w:val="a1"/>
              <w:numPr>
                <w:ilvl w:val="0"/>
                <w:numId w:val="23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勾选列表最左边的复选框，选择要删除的技能考题，选好后点击“删除技能考题“按钮</w:t>
            </w:r>
            <w:r w:rsidR="000B1DB5">
              <w:rPr>
                <w:rFonts w:hint="eastAsia"/>
                <w:sz w:val="18"/>
                <w:szCs w:val="18"/>
              </w:rPr>
              <w:t>，就会弹出批量删除技能考题的模态框</w:t>
            </w:r>
            <w:r w:rsidR="00616363">
              <w:rPr>
                <w:rFonts w:hint="eastAsia"/>
                <w:sz w:val="18"/>
                <w:szCs w:val="18"/>
              </w:rPr>
              <w:t>；</w:t>
            </w:r>
          </w:p>
          <w:p w:rsidR="00350970" w:rsidRDefault="000B1DB5" w:rsidP="00D77378">
            <w:pPr>
              <w:pStyle w:val="a1"/>
              <w:numPr>
                <w:ilvl w:val="0"/>
                <w:numId w:val="23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填写理由后，点击”确定“按钮，就可以删除</w:t>
            </w:r>
            <w:ins w:id="2" w:author="Nina Meng/WZS/Wistron" w:date="2021-02-05T15:04:00Z">
              <w:r w:rsidR="00D77378" w:rsidRPr="00D77378">
                <w:rPr>
                  <w:rFonts w:hint="eastAsia"/>
                  <w:sz w:val="18"/>
                  <w:szCs w:val="18"/>
                </w:rPr>
                <w:t>（如果考核记录界面有这道考题的记录，则只删除数据库该表的这一条数据，不删除该文件；如果考核记录界面没有这道考题的记录，则删除这条数据和文件）</w:t>
              </w:r>
            </w:ins>
            <w:bookmarkStart w:id="3" w:name="_GoBack"/>
            <w:bookmarkEnd w:id="3"/>
            <w:r w:rsidR="0061636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D40897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放大技能考题图片</w:t>
            </w:r>
          </w:p>
        </w:tc>
        <w:tc>
          <w:tcPr>
            <w:tcW w:w="3969" w:type="dxa"/>
            <w:vAlign w:val="center"/>
          </w:tcPr>
          <w:p w:rsidR="00350970" w:rsidRDefault="00360F44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点击列表的考题图片，就可以放大该考题图片</w:t>
            </w:r>
            <w:r w:rsidR="0061636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D40897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查询技能考题</w:t>
            </w:r>
          </w:p>
        </w:tc>
        <w:tc>
          <w:tcPr>
            <w:tcW w:w="3969" w:type="dxa"/>
            <w:vAlign w:val="center"/>
          </w:tcPr>
          <w:p w:rsidR="00350970" w:rsidRDefault="00360F44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点击查询框，输入查询条件，回车即可在列表中显示出相应条件的技能考题</w:t>
            </w:r>
            <w:r w:rsidR="0061636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D40897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 w:rsidR="00272118">
              <w:rPr>
                <w:rFonts w:hint="eastAsia"/>
                <w:sz w:val="18"/>
                <w:szCs w:val="18"/>
              </w:rPr>
              <w:t>这个库</w:t>
            </w:r>
            <w:r>
              <w:rPr>
                <w:rFonts w:hint="eastAsia"/>
                <w:sz w:val="18"/>
                <w:szCs w:val="18"/>
              </w:rPr>
              <w:t>技能考题修改历史</w:t>
            </w:r>
          </w:p>
        </w:tc>
        <w:tc>
          <w:tcPr>
            <w:tcW w:w="3969" w:type="dxa"/>
            <w:vAlign w:val="center"/>
          </w:tcPr>
          <w:p w:rsidR="00350970" w:rsidRDefault="00193240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点击“查看技能考题修改历史”按钮即可查看该库的考题修改历史</w:t>
            </w:r>
            <w:r w:rsidR="0061636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Pr="00272118" w:rsidRDefault="00272118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查看一条考题的修改历史</w:t>
            </w:r>
          </w:p>
        </w:tc>
        <w:tc>
          <w:tcPr>
            <w:tcW w:w="3969" w:type="dxa"/>
            <w:vAlign w:val="center"/>
          </w:tcPr>
          <w:p w:rsidR="00350970" w:rsidRDefault="00193240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点击列表的</w:t>
            </w:r>
            <w:r w:rsidR="003B3672">
              <w:rPr>
                <w:rFonts w:hint="eastAsia"/>
                <w:sz w:val="18"/>
                <w:szCs w:val="18"/>
              </w:rPr>
              <w:t>某一个考题编号，就可以查看这个编号的考题的修改历史</w:t>
            </w:r>
            <w:r w:rsidR="0061636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350970" w:rsidRDefault="003B3672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技能培训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numPr>
                <w:ilvl w:val="0"/>
                <w:numId w:val="5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点击左侧导航栏的“培训”，选择“技能培训”；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在显示的界面中选择需要培训的技能类型，进入该技能类型的所有教材显示界面，点击其中一本教材，进入“培训说明”界面，点击“开始培训”按钮，即可开始该教材的培训。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 w:rsidRPr="00740D3F">
              <w:rPr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培训过程</w:t>
            </w:r>
          </w:p>
        </w:tc>
        <w:tc>
          <w:tcPr>
            <w:tcW w:w="3969" w:type="dxa"/>
            <w:vAlign w:val="center"/>
          </w:tcPr>
          <w:p w:rsidR="00191A38" w:rsidRPr="008E3C0D" w:rsidRDefault="00191A38" w:rsidP="00E43E1E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进入培训后，</w:t>
            </w:r>
          </w:p>
          <w:p w:rsidR="00191A38" w:rsidRPr="008E3C0D" w:rsidRDefault="00191A38" w:rsidP="00E43E1E">
            <w:pPr>
              <w:pStyle w:val="a1"/>
              <w:numPr>
                <w:ilvl w:val="0"/>
                <w:numId w:val="6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界面将自动全屏，自动播放教材图片，培训计时开始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Pr="008E3C0D" w:rsidRDefault="00191A38" w:rsidP="00E43E1E">
            <w:pPr>
              <w:pStyle w:val="a1"/>
              <w:numPr>
                <w:ilvl w:val="0"/>
                <w:numId w:val="6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若当前播放教材页有音频，则自动播放音频，且每页有效培训时间以音频时间为准，否则以设置的每页最短培训时间为准，每页有效培训时间过后方自动切换下一页；</w:t>
            </w:r>
          </w:p>
          <w:p w:rsidR="00191A38" w:rsidRPr="008E3C0D" w:rsidRDefault="00191A38">
            <w:pPr>
              <w:pStyle w:val="a1"/>
              <w:numPr>
                <w:ilvl w:val="0"/>
                <w:numId w:val="6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可点击界面左方箭头切换到上一页，此时，若下一页培训时间已达标，可从当前页点击界面右方箭头进入下一页，否则右方箭头将被隐藏不可点击切换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当最后一页教材培训完毕，可点击界面右上角的“提交”按钮，提交本次培训记录。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 w:rsidRPr="00740D3F">
              <w:rPr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查看培训记录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Pr="008E3C0D">
              <w:rPr>
                <w:sz w:val="18"/>
                <w:szCs w:val="18"/>
              </w:rPr>
              <w:t>（所有用户）</w:t>
            </w:r>
            <w:r w:rsidRPr="00FA2734">
              <w:rPr>
                <w:rFonts w:hint="eastAsia"/>
                <w:sz w:val="18"/>
                <w:szCs w:val="18"/>
              </w:rPr>
              <w:t>点击左侧导航栏的“培训”，</w:t>
            </w:r>
            <w:r>
              <w:rPr>
                <w:rFonts w:hint="eastAsia"/>
                <w:sz w:val="18"/>
                <w:szCs w:val="18"/>
              </w:rPr>
              <w:t>选择“我的培训记录”，在显示的界面中可以查看本人全部的培训记录</w:t>
            </w:r>
          </w:p>
          <w:p w:rsidR="00191A38" w:rsidRDefault="00191A38" w:rsidP="00E43E1E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2、（</w:t>
            </w:r>
            <w:r w:rsidRPr="008E3C0D">
              <w:rPr>
                <w:rFonts w:hint="eastAsia"/>
                <w:sz w:val="18"/>
                <w:szCs w:val="18"/>
              </w:rPr>
              <w:t>发布者）点击左侧导航栏的“发布者工作”，选择“查看所有用户培训记录”，在显示的界面中可以查看所有用户的培训记录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3、点击“一键导出培训记录”按钮，即可导出</w:t>
            </w:r>
            <w:r w:rsidRPr="00827BD3">
              <w:rPr>
                <w:rFonts w:hint="eastAsia"/>
                <w:sz w:val="18"/>
                <w:szCs w:val="18"/>
              </w:rPr>
              <w:t>记录信息。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 w:rsidRPr="00740D3F">
              <w:rPr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技能训练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numPr>
                <w:ilvl w:val="0"/>
                <w:numId w:val="7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点击左侧导航栏的“训练”，选择“技能训练”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在显示的界面中按要求填写训练规则，点击“开始训练”按钮，开始训练。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 w:rsidRPr="00740D3F">
              <w:rPr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训练过程</w:t>
            </w:r>
          </w:p>
        </w:tc>
        <w:tc>
          <w:tcPr>
            <w:tcW w:w="3969" w:type="dxa"/>
            <w:vAlign w:val="center"/>
          </w:tcPr>
          <w:p w:rsidR="00191A38" w:rsidRPr="008E3C0D" w:rsidRDefault="00191A38" w:rsidP="00E43E1E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进入训练后，</w:t>
            </w:r>
          </w:p>
          <w:p w:rsidR="00191A38" w:rsidRPr="008E3C0D" w:rsidRDefault="00191A38" w:rsidP="00E43E1E">
            <w:pPr>
              <w:pStyle w:val="a1"/>
              <w:numPr>
                <w:ilvl w:val="0"/>
                <w:numId w:val="8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界面将自动全屏，自动播放题目图片，训练倒计时开始，点击选项即可作答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Pr="008E3C0D" w:rsidRDefault="00191A38" w:rsidP="00E43E1E">
            <w:pPr>
              <w:pStyle w:val="a1"/>
              <w:numPr>
                <w:ilvl w:val="0"/>
                <w:numId w:val="8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点击界面右上角的“下一题”按钮，切换至下一题进行作答，或者等待本题作答时间结束后自动切换至下一题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当最后一题作答结束，系统将向用户显示训练结果</w:t>
            </w:r>
            <w:r w:rsidRPr="008E3C0D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 w:rsidRPr="00740D3F">
              <w:rPr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查看训练结果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进入</w:t>
            </w:r>
            <w:r w:rsidRPr="008E3C0D">
              <w:rPr>
                <w:sz w:val="18"/>
                <w:szCs w:val="18"/>
              </w:rPr>
              <w:t>“训练结果”界面</w:t>
            </w:r>
            <w:r w:rsidRPr="008E3C0D">
              <w:rPr>
                <w:rFonts w:hint="eastAsia"/>
                <w:sz w:val="18"/>
                <w:szCs w:val="18"/>
              </w:rPr>
              <w:t>后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191A38" w:rsidRDefault="00191A38" w:rsidP="00E43E1E">
            <w:pPr>
              <w:pStyle w:val="a1"/>
              <w:numPr>
                <w:ilvl w:val="0"/>
                <w:numId w:val="9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点击“查看答案”，即可查看本次训练的所有题目的正确答案，以及作答情况，黄色背景选项为用户作答时选择的选项，红色字体选项为正确答案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E43E1E">
            <w:pPr>
              <w:pStyle w:val="a1"/>
              <w:numPr>
                <w:ilvl w:val="0"/>
                <w:numId w:val="9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在“训练结果”界面点击“开始新的训练”，则返回“设置训练规则”界面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训练记录及训练结果系统一律不作保存。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发布者查看曾经发布过的试卷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numPr>
                <w:ilvl w:val="0"/>
                <w:numId w:val="10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点击左侧导航栏的“发布者工作”，选择“发布试卷”，界面将显示该发布者发布过的试卷信息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E43E1E">
            <w:pPr>
              <w:pStyle w:val="a1"/>
              <w:numPr>
                <w:ilvl w:val="0"/>
                <w:numId w:val="10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sz w:val="18"/>
                <w:szCs w:val="18"/>
              </w:rPr>
              <w:t>发布者点击“操作”列的删除图标，可删除对应行的试卷，删除后所有用户将不能再查看该卷的任何信息或进行考核</w:t>
            </w:r>
            <w:r w:rsidRPr="008E3C0D"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E43E1E">
            <w:pPr>
              <w:pStyle w:val="a1"/>
              <w:numPr>
                <w:ilvl w:val="0"/>
                <w:numId w:val="10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若“完成情况”列为“未完成”，表示该卷还有考生为通过考核，否则“已完成”表示该卷所有考生均通过了考核；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8E3C0D">
              <w:rPr>
                <w:rFonts w:hint="eastAsia"/>
                <w:sz w:val="18"/>
                <w:szCs w:val="18"/>
              </w:rPr>
              <w:t>点击该列“未完成”或“已完成”按钮，可查看对应试卷的考生考核通过情况。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发布试卷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numPr>
                <w:ilvl w:val="0"/>
                <w:numId w:val="11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1830A4">
              <w:rPr>
                <w:sz w:val="18"/>
                <w:szCs w:val="18"/>
              </w:rPr>
              <w:t>在曾发布过的试卷信息显示界面，点击“发布试卷”按钮，进入“试卷设置”界面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91A38" w:rsidRPr="001830A4" w:rsidRDefault="00191A38" w:rsidP="00E43E1E">
            <w:pPr>
              <w:pStyle w:val="a1"/>
              <w:numPr>
                <w:ilvl w:val="0"/>
                <w:numId w:val="11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1830A4">
              <w:rPr>
                <w:rFonts w:hint="eastAsia"/>
                <w:sz w:val="18"/>
                <w:szCs w:val="18"/>
              </w:rPr>
              <w:t>点击界面中“下载名单示例”按钮，可下载考生名单填写示例的</w:t>
            </w:r>
            <w:r w:rsidRPr="001830A4">
              <w:rPr>
                <w:sz w:val="18"/>
                <w:szCs w:val="18"/>
              </w:rPr>
              <w:t>excel文件，发布者按示例填写考生名单并导入考生名单的excel文件后，界面将会显示名单中的所有考生信息。</w:t>
            </w:r>
          </w:p>
          <w:p w:rsidR="00191A38" w:rsidRDefault="00191A38" w:rsidP="00E43E1E">
            <w:pPr>
              <w:pStyle w:val="a1"/>
              <w:numPr>
                <w:ilvl w:val="0"/>
                <w:numId w:val="11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1830A4">
              <w:rPr>
                <w:rFonts w:hint="eastAsia"/>
                <w:sz w:val="18"/>
                <w:szCs w:val="18"/>
              </w:rPr>
              <w:t>全部试卷信息填写完毕后，点击“发布试卷”按钮，若符合所填试卷条件的试题存在，则发布试卷成功，系统将自动为考生名单中未注册的考生进行注册；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1830A4">
              <w:rPr>
                <w:rFonts w:hint="eastAsia"/>
                <w:sz w:val="18"/>
                <w:szCs w:val="18"/>
              </w:rPr>
              <w:t>否则发布失败，需按界面提示重新设置试卷条</w:t>
            </w:r>
            <w:r w:rsidRPr="001830A4">
              <w:rPr>
                <w:rFonts w:hint="eastAsia"/>
                <w:sz w:val="18"/>
                <w:szCs w:val="18"/>
              </w:rPr>
              <w:lastRenderedPageBreak/>
              <w:t>件。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技能考核</w:t>
            </w:r>
          </w:p>
        </w:tc>
        <w:tc>
          <w:tcPr>
            <w:tcW w:w="3969" w:type="dxa"/>
            <w:vAlign w:val="center"/>
          </w:tcPr>
          <w:p w:rsidR="00191A38" w:rsidRDefault="00191A38" w:rsidP="00E43E1E">
            <w:pPr>
              <w:pStyle w:val="a1"/>
              <w:numPr>
                <w:ilvl w:val="0"/>
                <w:numId w:val="12"/>
              </w:numPr>
              <w:spacing w:line="120" w:lineRule="auto"/>
              <w:ind w:firstLineChars="0"/>
              <w:contextualSpacing/>
              <w:jc w:val="left"/>
              <w:rPr>
                <w:sz w:val="18"/>
                <w:szCs w:val="18"/>
              </w:rPr>
            </w:pPr>
            <w:r w:rsidRPr="00A86D91">
              <w:rPr>
                <w:sz w:val="18"/>
                <w:szCs w:val="18"/>
              </w:rPr>
              <w:t>点击左侧导航栏的“考核”，选择“技能考核”，界面将显示该用户所有的考核试卷信息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E43E1E">
            <w:pPr>
              <w:pStyle w:val="ad"/>
              <w:numPr>
                <w:ilvl w:val="0"/>
                <w:numId w:val="12"/>
              </w:numPr>
              <w:ind w:firstLineChars="0"/>
              <w:jc w:val="left"/>
              <w:rPr>
                <w:sz w:val="18"/>
                <w:szCs w:val="18"/>
              </w:rPr>
            </w:pPr>
            <w:r w:rsidRPr="00A86D91">
              <w:rPr>
                <w:rFonts w:hint="eastAsia"/>
                <w:sz w:val="18"/>
                <w:szCs w:val="18"/>
              </w:rPr>
              <w:t>若“考核截止日期”列字体为红色，表示该卷已超过考核截止日期，若“已考核次数”列字体为红色，表示该卷考生已达最大考核次数，</w:t>
            </w:r>
            <w:r>
              <w:rPr>
                <w:rFonts w:hint="eastAsia"/>
                <w:sz w:val="18"/>
                <w:szCs w:val="18"/>
              </w:rPr>
              <w:t>这两种情况下，</w:t>
            </w:r>
            <w:r w:rsidRPr="00A86D91">
              <w:rPr>
                <w:rFonts w:hint="eastAsia"/>
                <w:sz w:val="18"/>
                <w:szCs w:val="18"/>
              </w:rPr>
              <w:t>考生</w:t>
            </w:r>
            <w:r>
              <w:rPr>
                <w:rFonts w:hint="eastAsia"/>
                <w:sz w:val="18"/>
                <w:szCs w:val="18"/>
              </w:rPr>
              <w:t>均</w:t>
            </w:r>
            <w:r w:rsidRPr="00A86D91">
              <w:rPr>
                <w:rFonts w:hint="eastAsia"/>
                <w:sz w:val="18"/>
                <w:szCs w:val="18"/>
              </w:rPr>
              <w:t>不能再进行考核；</w:t>
            </w:r>
          </w:p>
          <w:p w:rsidR="00191A38" w:rsidRDefault="00191A38" w:rsidP="00E43E1E">
            <w:pPr>
              <w:pStyle w:val="ad"/>
              <w:numPr>
                <w:ilvl w:val="0"/>
                <w:numId w:val="12"/>
              </w:numPr>
              <w:ind w:firstLineChars="0"/>
              <w:jc w:val="left"/>
              <w:rPr>
                <w:sz w:val="18"/>
                <w:szCs w:val="18"/>
              </w:rPr>
            </w:pPr>
            <w:r w:rsidRPr="00A86D91">
              <w:rPr>
                <w:rFonts w:hint="eastAsia"/>
                <w:sz w:val="18"/>
                <w:szCs w:val="18"/>
              </w:rPr>
              <w:t>否则点击其中一条试卷信息，若考生已培训过该试卷所属教材，则可进入“考核说明”界面，否则提示考生去培训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A86D91">
              <w:rPr>
                <w:sz w:val="18"/>
                <w:szCs w:val="18"/>
              </w:rPr>
              <w:t>成功进入“考核说明”界面，点击“考核说明”界面中的“开始考试”按钮，将马上进入考试界面，其过程与“训练”过程相同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191A38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查看考核记录</w:t>
            </w:r>
          </w:p>
        </w:tc>
        <w:tc>
          <w:tcPr>
            <w:tcW w:w="3969" w:type="dxa"/>
            <w:vAlign w:val="center"/>
          </w:tcPr>
          <w:p w:rsidR="00191A38" w:rsidRDefault="00191A38" w:rsidP="00143074">
            <w:pPr>
              <w:pStyle w:val="a1"/>
              <w:spacing w:line="120" w:lineRule="auto"/>
              <w:ind w:firstLineChars="0" w:firstLine="0"/>
              <w:contextualSpacing/>
              <w:jc w:val="left"/>
              <w:rPr>
                <w:sz w:val="18"/>
                <w:szCs w:val="18"/>
              </w:rPr>
            </w:pPr>
            <w:r w:rsidRPr="00A86D91">
              <w:rPr>
                <w:sz w:val="18"/>
                <w:szCs w:val="18"/>
              </w:rPr>
              <w:t>该模块与“培训”模块中的“培训记录”模块类似</w:t>
            </w:r>
            <w:r w:rsidRPr="00A86D91">
              <w:rPr>
                <w:rFonts w:hint="eastAsia"/>
                <w:sz w:val="18"/>
                <w:szCs w:val="18"/>
              </w:rPr>
              <w:t>，点击试卷名称即可查看试卷具体答题情况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191A38" w:rsidRDefault="00191A38" w:rsidP="00191A38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</w:t>
            </w: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0970" w:rsidTr="00C149CB">
        <w:trPr>
          <w:trHeight w:val="740"/>
          <w:jc w:val="center"/>
        </w:trPr>
        <w:tc>
          <w:tcPr>
            <w:tcW w:w="396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350970" w:rsidRDefault="00350970" w:rsidP="00432233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0970" w:rsidRDefault="00350970" w:rsidP="00C149CB">
            <w:pPr>
              <w:pStyle w:val="a1"/>
              <w:spacing w:line="120" w:lineRule="auto"/>
              <w:ind w:firstLineChars="0" w:firstLine="0"/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A4047B" w:rsidRPr="007D6289" w:rsidRDefault="00A4047B" w:rsidP="00350EB2">
      <w:pPr>
        <w:pStyle w:val="a1"/>
        <w:ind w:firstLineChars="0" w:firstLine="0"/>
      </w:pPr>
    </w:p>
    <w:sectPr w:rsidR="00A4047B" w:rsidRPr="007D6289" w:rsidSect="006573E0">
      <w:headerReference w:type="default" r:id="rId22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8FD" w:rsidRDefault="009718FD" w:rsidP="006573E0">
      <w:r>
        <w:separator/>
      </w:r>
    </w:p>
  </w:endnote>
  <w:endnote w:type="continuationSeparator" w:id="0">
    <w:p w:rsidR="009718FD" w:rsidRDefault="009718FD" w:rsidP="0065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8FD" w:rsidRDefault="009718FD" w:rsidP="006573E0">
      <w:r>
        <w:separator/>
      </w:r>
    </w:p>
  </w:footnote>
  <w:footnote w:type="continuationSeparator" w:id="0">
    <w:p w:rsidR="009718FD" w:rsidRDefault="009718FD" w:rsidP="0065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851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961"/>
      <w:gridCol w:w="3096"/>
      <w:gridCol w:w="905"/>
      <w:gridCol w:w="3402"/>
      <w:gridCol w:w="1701"/>
    </w:tblGrid>
    <w:tr w:rsidR="006573E0" w:rsidTr="00D0173D">
      <w:trPr>
        <w:cantSplit/>
      </w:trPr>
      <w:tc>
        <w:tcPr>
          <w:tcW w:w="961" w:type="dxa"/>
          <w:vMerge w:val="restart"/>
        </w:tcPr>
        <w:p w:rsidR="006573E0" w:rsidRDefault="006573E0" w:rsidP="006573E0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</w:rPr>
            <w:drawing>
              <wp:inline distT="0" distB="0" distL="0" distR="0">
                <wp:extent cx="361950" cy="1009650"/>
                <wp:effectExtent l="0" t="0" r="0" b="0"/>
                <wp:docPr id="1" name="图片 1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ineering ystem-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6573E0" w:rsidRDefault="006573E0" w:rsidP="006573E0"/>
      </w:tc>
      <w:tc>
        <w:tcPr>
          <w:tcW w:w="6008" w:type="dxa"/>
          <w:gridSpan w:val="3"/>
        </w:tcPr>
        <w:p w:rsidR="006573E0" w:rsidRDefault="006573E0" w:rsidP="006573E0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6573E0" w:rsidTr="00D0173D">
      <w:trPr>
        <w:cantSplit/>
      </w:trPr>
      <w:tc>
        <w:tcPr>
          <w:tcW w:w="961" w:type="dxa"/>
          <w:vMerge/>
        </w:tcPr>
        <w:p w:rsidR="006573E0" w:rsidRDefault="006573E0" w:rsidP="006573E0"/>
      </w:tc>
      <w:tc>
        <w:tcPr>
          <w:tcW w:w="3096" w:type="dxa"/>
        </w:tcPr>
        <w:p w:rsidR="006573E0" w:rsidRDefault="006573E0" w:rsidP="006573E0">
          <w:r>
            <w:object w:dxaOrig="2880" w:dyaOrig="8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45pt">
                <v:imagedata r:id="rId2" o:title=""/>
              </v:shape>
              <o:OLEObject Type="Embed" ProgID="CorelDRAW.Graphic.9" ShapeID="_x0000_i1025" DrawAspect="Content" ObjectID="_1674042649" r:id="rId3"/>
            </w:object>
          </w:r>
        </w:p>
      </w:tc>
      <w:tc>
        <w:tcPr>
          <w:tcW w:w="6008" w:type="dxa"/>
          <w:gridSpan w:val="3"/>
        </w:tcPr>
        <w:tbl>
          <w:tblPr>
            <w:tblW w:w="577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5772"/>
          </w:tblGrid>
          <w:tr w:rsidR="006573E0" w:rsidTr="00D0173D">
            <w:trPr>
              <w:trHeight w:val="765"/>
            </w:trPr>
            <w:tc>
              <w:tcPr>
                <w:tcW w:w="5772" w:type="dxa"/>
                <w:shd w:val="clear" w:color="auto" w:fill="000000"/>
                <w:vAlign w:val="center"/>
              </w:tcPr>
              <w:p w:rsidR="006573E0" w:rsidRPr="00782C32" w:rsidRDefault="00D0173D" w:rsidP="006573E0">
                <w:pPr>
                  <w:pStyle w:val="3"/>
                  <w:numPr>
                    <w:ilvl w:val="0"/>
                    <w:numId w:val="0"/>
                  </w:numPr>
                  <w:ind w:left="420"/>
                </w:pPr>
                <w:r>
                  <w:t xml:space="preserve">SW Quality Assurance Report </w:t>
                </w:r>
              </w:p>
            </w:tc>
          </w:tr>
        </w:tbl>
        <w:p w:rsidR="006573E0" w:rsidRDefault="006573E0" w:rsidP="006573E0"/>
      </w:tc>
    </w:tr>
    <w:tr w:rsidR="006573E0" w:rsidTr="00D0173D">
      <w:trPr>
        <w:cantSplit/>
        <w:trHeight w:val="407"/>
      </w:trPr>
      <w:tc>
        <w:tcPr>
          <w:tcW w:w="961" w:type="dxa"/>
          <w:vMerge/>
        </w:tcPr>
        <w:p w:rsidR="006573E0" w:rsidRDefault="006573E0" w:rsidP="006573E0"/>
      </w:tc>
      <w:tc>
        <w:tcPr>
          <w:tcW w:w="3096" w:type="dxa"/>
        </w:tcPr>
        <w:p w:rsidR="006573E0" w:rsidRDefault="006573E0" w:rsidP="006573E0"/>
      </w:tc>
      <w:tc>
        <w:tcPr>
          <w:tcW w:w="6008" w:type="dxa"/>
          <w:gridSpan w:val="3"/>
        </w:tcPr>
        <w:p w:rsidR="006573E0" w:rsidRDefault="006573E0" w:rsidP="006573E0"/>
      </w:tc>
    </w:tr>
    <w:tr w:rsidR="006573E0" w:rsidRPr="007B480C" w:rsidTr="00D0173D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4962" w:type="dxa"/>
          <w:gridSpan w:val="3"/>
          <w:vMerge w:val="restart"/>
          <w:tcBorders>
            <w:left w:val="nil"/>
          </w:tcBorders>
        </w:tcPr>
        <w:p w:rsidR="006573E0" w:rsidRPr="007B480C" w:rsidRDefault="006573E0" w:rsidP="006573E0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="00143074">
            <w:rPr>
              <w:rFonts w:ascii="Arial" w:eastAsia="SimSun" w:hAnsi="Arial" w:cs="Arial"/>
              <w:kern w:val="0"/>
              <w:sz w:val="20"/>
              <w:szCs w:val="20"/>
            </w:rPr>
            <w:t>Intelligent Training Quiz System</w:t>
          </w:r>
        </w:p>
      </w:tc>
      <w:tc>
        <w:tcPr>
          <w:tcW w:w="3402" w:type="dxa"/>
          <w:tcBorders>
            <w:bottom w:val="nil"/>
          </w:tcBorders>
        </w:tcPr>
        <w:p w:rsidR="006573E0" w:rsidRPr="007B480C" w:rsidRDefault="006573E0" w:rsidP="006573E0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701" w:type="dxa"/>
          <w:tcBorders>
            <w:right w:val="nil"/>
          </w:tcBorders>
        </w:tcPr>
        <w:p w:rsidR="006573E0" w:rsidRPr="007B480C" w:rsidRDefault="006573E0" w:rsidP="006573E0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6573E0" w:rsidRPr="007B480C" w:rsidTr="00D0173D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157"/>
      </w:trPr>
      <w:tc>
        <w:tcPr>
          <w:tcW w:w="4962" w:type="dxa"/>
          <w:gridSpan w:val="3"/>
          <w:vMerge/>
          <w:tcBorders>
            <w:left w:val="nil"/>
          </w:tcBorders>
        </w:tcPr>
        <w:p w:rsidR="006573E0" w:rsidRPr="007B480C" w:rsidRDefault="006573E0" w:rsidP="006573E0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02" w:type="dxa"/>
          <w:tcBorders>
            <w:top w:val="nil"/>
          </w:tcBorders>
        </w:tcPr>
        <w:p w:rsidR="00B10A0C" w:rsidRPr="007B480C" w:rsidRDefault="006573E0" w:rsidP="006573E0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="00B10A0C">
            <w:rPr>
              <w:rFonts w:ascii="Arial Unicode MS" w:eastAsia="Arial Unicode MS" w:hAnsi="Arial Unicode MS" w:cs="Arial Unicode MS"/>
              <w:sz w:val="20"/>
              <w:szCs w:val="20"/>
            </w:rPr>
            <w:t>2021/01/26</w:t>
          </w:r>
        </w:p>
      </w:tc>
      <w:tc>
        <w:tcPr>
          <w:tcW w:w="1701" w:type="dxa"/>
          <w:tcBorders>
            <w:right w:val="nil"/>
          </w:tcBorders>
        </w:tcPr>
        <w:p w:rsidR="006573E0" w:rsidRPr="007B480C" w:rsidRDefault="006573E0" w:rsidP="006573E0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D77378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8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="00122470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 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:rsidR="006573E0" w:rsidRPr="006573E0" w:rsidRDefault="006573E0" w:rsidP="006573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F4F"/>
    <w:multiLevelType w:val="hybridMultilevel"/>
    <w:tmpl w:val="61C8A804"/>
    <w:lvl w:ilvl="0" w:tplc="5A864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96E8C"/>
    <w:multiLevelType w:val="hybridMultilevel"/>
    <w:tmpl w:val="E756874C"/>
    <w:lvl w:ilvl="0" w:tplc="B09E4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57B05"/>
    <w:multiLevelType w:val="hybridMultilevel"/>
    <w:tmpl w:val="A2900FCC"/>
    <w:lvl w:ilvl="0" w:tplc="8A3A4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72301"/>
    <w:multiLevelType w:val="hybridMultilevel"/>
    <w:tmpl w:val="4F62B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B34B0"/>
    <w:multiLevelType w:val="hybridMultilevel"/>
    <w:tmpl w:val="D4822E7C"/>
    <w:lvl w:ilvl="0" w:tplc="A82C1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BA0D3D"/>
    <w:multiLevelType w:val="hybridMultilevel"/>
    <w:tmpl w:val="D3F02E2A"/>
    <w:lvl w:ilvl="0" w:tplc="0F908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75AD7"/>
    <w:multiLevelType w:val="hybridMultilevel"/>
    <w:tmpl w:val="EA50A2B8"/>
    <w:lvl w:ilvl="0" w:tplc="F9B41A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E65571"/>
    <w:multiLevelType w:val="hybridMultilevel"/>
    <w:tmpl w:val="3496BD0C"/>
    <w:lvl w:ilvl="0" w:tplc="0AC21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1069F3"/>
    <w:multiLevelType w:val="hybridMultilevel"/>
    <w:tmpl w:val="36B89694"/>
    <w:lvl w:ilvl="0" w:tplc="83F60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B5107C"/>
    <w:multiLevelType w:val="hybridMultilevel"/>
    <w:tmpl w:val="09066610"/>
    <w:lvl w:ilvl="0" w:tplc="B7445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E3296C"/>
    <w:multiLevelType w:val="hybridMultilevel"/>
    <w:tmpl w:val="8CC4C5E6"/>
    <w:lvl w:ilvl="0" w:tplc="1FFC6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CB67AE"/>
    <w:multiLevelType w:val="hybridMultilevel"/>
    <w:tmpl w:val="C608B374"/>
    <w:lvl w:ilvl="0" w:tplc="ECD42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BE1508"/>
    <w:multiLevelType w:val="hybridMultilevel"/>
    <w:tmpl w:val="41C0B66A"/>
    <w:lvl w:ilvl="0" w:tplc="FF609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E64088"/>
    <w:multiLevelType w:val="hybridMultilevel"/>
    <w:tmpl w:val="A66C1486"/>
    <w:lvl w:ilvl="0" w:tplc="277AF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A6596"/>
    <w:multiLevelType w:val="hybridMultilevel"/>
    <w:tmpl w:val="5DCA6AB0"/>
    <w:lvl w:ilvl="0" w:tplc="B08C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CC4F1B"/>
    <w:multiLevelType w:val="hybridMultilevel"/>
    <w:tmpl w:val="156AF4B0"/>
    <w:lvl w:ilvl="0" w:tplc="AFFAA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BA1F84"/>
    <w:multiLevelType w:val="hybridMultilevel"/>
    <w:tmpl w:val="73644B3C"/>
    <w:lvl w:ilvl="0" w:tplc="32EA8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006CA7"/>
    <w:multiLevelType w:val="multilevel"/>
    <w:tmpl w:val="BD7E34DE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F305AC6"/>
    <w:multiLevelType w:val="hybridMultilevel"/>
    <w:tmpl w:val="80E08D3E"/>
    <w:lvl w:ilvl="0" w:tplc="5DD41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B83CB1"/>
    <w:multiLevelType w:val="hybridMultilevel"/>
    <w:tmpl w:val="37E81022"/>
    <w:lvl w:ilvl="0" w:tplc="48822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2E4190"/>
    <w:multiLevelType w:val="hybridMultilevel"/>
    <w:tmpl w:val="03729A32"/>
    <w:lvl w:ilvl="0" w:tplc="33D01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62228E"/>
    <w:multiLevelType w:val="hybridMultilevel"/>
    <w:tmpl w:val="20387BCC"/>
    <w:lvl w:ilvl="0" w:tplc="708C3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300520"/>
    <w:multiLevelType w:val="hybridMultilevel"/>
    <w:tmpl w:val="1534E1A2"/>
    <w:lvl w:ilvl="0" w:tplc="557E4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3"/>
  </w:num>
  <w:num w:numId="5">
    <w:abstractNumId w:val="6"/>
  </w:num>
  <w:num w:numId="6">
    <w:abstractNumId w:val="10"/>
  </w:num>
  <w:num w:numId="7">
    <w:abstractNumId w:val="18"/>
  </w:num>
  <w:num w:numId="8">
    <w:abstractNumId w:val="0"/>
  </w:num>
  <w:num w:numId="9">
    <w:abstractNumId w:val="12"/>
  </w:num>
  <w:num w:numId="10">
    <w:abstractNumId w:val="19"/>
  </w:num>
  <w:num w:numId="11">
    <w:abstractNumId w:val="15"/>
  </w:num>
  <w:num w:numId="12">
    <w:abstractNumId w:val="13"/>
  </w:num>
  <w:num w:numId="13">
    <w:abstractNumId w:val="9"/>
  </w:num>
  <w:num w:numId="14">
    <w:abstractNumId w:val="22"/>
  </w:num>
  <w:num w:numId="15">
    <w:abstractNumId w:val="5"/>
  </w:num>
  <w:num w:numId="16">
    <w:abstractNumId w:val="11"/>
  </w:num>
  <w:num w:numId="17">
    <w:abstractNumId w:val="21"/>
  </w:num>
  <w:num w:numId="18">
    <w:abstractNumId w:val="20"/>
  </w:num>
  <w:num w:numId="19">
    <w:abstractNumId w:val="4"/>
  </w:num>
  <w:num w:numId="20">
    <w:abstractNumId w:val="14"/>
  </w:num>
  <w:num w:numId="21">
    <w:abstractNumId w:val="8"/>
  </w:num>
  <w:num w:numId="22">
    <w:abstractNumId w:val="7"/>
  </w:num>
  <w:num w:numId="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Meng/WZS/Wistron">
    <w15:presenceInfo w15:providerId="AD" w15:userId="S-1-5-21-1209599712-1461700933-852523008-801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DB"/>
    <w:rsid w:val="00000E57"/>
    <w:rsid w:val="0001268C"/>
    <w:rsid w:val="00031D86"/>
    <w:rsid w:val="00072F16"/>
    <w:rsid w:val="000937D6"/>
    <w:rsid w:val="000A1EE8"/>
    <w:rsid w:val="000A6C86"/>
    <w:rsid w:val="000B1DB5"/>
    <w:rsid w:val="000C31B9"/>
    <w:rsid w:val="000F6AE9"/>
    <w:rsid w:val="00122470"/>
    <w:rsid w:val="00143074"/>
    <w:rsid w:val="00154215"/>
    <w:rsid w:val="001752BA"/>
    <w:rsid w:val="00175CFC"/>
    <w:rsid w:val="00191A38"/>
    <w:rsid w:val="00193240"/>
    <w:rsid w:val="001C0D94"/>
    <w:rsid w:val="001D4FB8"/>
    <w:rsid w:val="00223F57"/>
    <w:rsid w:val="00233DDB"/>
    <w:rsid w:val="00256A8F"/>
    <w:rsid w:val="00267FF8"/>
    <w:rsid w:val="00272118"/>
    <w:rsid w:val="0032739F"/>
    <w:rsid w:val="00350970"/>
    <w:rsid w:val="00350EB2"/>
    <w:rsid w:val="00360F44"/>
    <w:rsid w:val="00363F0E"/>
    <w:rsid w:val="003A14D3"/>
    <w:rsid w:val="003B3672"/>
    <w:rsid w:val="00432233"/>
    <w:rsid w:val="00433715"/>
    <w:rsid w:val="00446904"/>
    <w:rsid w:val="00447BF8"/>
    <w:rsid w:val="00485E95"/>
    <w:rsid w:val="00495345"/>
    <w:rsid w:val="004E23D7"/>
    <w:rsid w:val="004E58FE"/>
    <w:rsid w:val="004F0F80"/>
    <w:rsid w:val="00505DFA"/>
    <w:rsid w:val="00506D2C"/>
    <w:rsid w:val="00527B4F"/>
    <w:rsid w:val="00552E28"/>
    <w:rsid w:val="005A2401"/>
    <w:rsid w:val="005A30F3"/>
    <w:rsid w:val="005C25E8"/>
    <w:rsid w:val="00605961"/>
    <w:rsid w:val="00616363"/>
    <w:rsid w:val="00621EE8"/>
    <w:rsid w:val="006573E0"/>
    <w:rsid w:val="006A1F59"/>
    <w:rsid w:val="006F2C93"/>
    <w:rsid w:val="006F6297"/>
    <w:rsid w:val="00704991"/>
    <w:rsid w:val="007279AE"/>
    <w:rsid w:val="00744894"/>
    <w:rsid w:val="00783555"/>
    <w:rsid w:val="007842CD"/>
    <w:rsid w:val="00784C42"/>
    <w:rsid w:val="007A4519"/>
    <w:rsid w:val="007A6C4C"/>
    <w:rsid w:val="007D19A7"/>
    <w:rsid w:val="007D6289"/>
    <w:rsid w:val="007F2915"/>
    <w:rsid w:val="00807BA6"/>
    <w:rsid w:val="008109CF"/>
    <w:rsid w:val="00837E53"/>
    <w:rsid w:val="008509E4"/>
    <w:rsid w:val="00855663"/>
    <w:rsid w:val="008655FD"/>
    <w:rsid w:val="008778F3"/>
    <w:rsid w:val="00884442"/>
    <w:rsid w:val="00895585"/>
    <w:rsid w:val="008A3D81"/>
    <w:rsid w:val="008D51CF"/>
    <w:rsid w:val="00944928"/>
    <w:rsid w:val="009465F4"/>
    <w:rsid w:val="0095311D"/>
    <w:rsid w:val="009717B5"/>
    <w:rsid w:val="009718FD"/>
    <w:rsid w:val="00994338"/>
    <w:rsid w:val="009A7E83"/>
    <w:rsid w:val="009B2764"/>
    <w:rsid w:val="009C0D51"/>
    <w:rsid w:val="009E00A4"/>
    <w:rsid w:val="00A3582E"/>
    <w:rsid w:val="00A4047B"/>
    <w:rsid w:val="00A47F7E"/>
    <w:rsid w:val="00A56E79"/>
    <w:rsid w:val="00AB0EB4"/>
    <w:rsid w:val="00AB3450"/>
    <w:rsid w:val="00AC1330"/>
    <w:rsid w:val="00AC75F2"/>
    <w:rsid w:val="00AD3E17"/>
    <w:rsid w:val="00AE0BA8"/>
    <w:rsid w:val="00AE11AB"/>
    <w:rsid w:val="00AE5A40"/>
    <w:rsid w:val="00AF22D6"/>
    <w:rsid w:val="00AF78F8"/>
    <w:rsid w:val="00B10A0C"/>
    <w:rsid w:val="00B11B9E"/>
    <w:rsid w:val="00B52188"/>
    <w:rsid w:val="00B76F03"/>
    <w:rsid w:val="00B76FE0"/>
    <w:rsid w:val="00B91CC2"/>
    <w:rsid w:val="00BA6FFE"/>
    <w:rsid w:val="00BF17C1"/>
    <w:rsid w:val="00BF6B56"/>
    <w:rsid w:val="00C0350A"/>
    <w:rsid w:val="00C149CB"/>
    <w:rsid w:val="00C342F2"/>
    <w:rsid w:val="00C44CA6"/>
    <w:rsid w:val="00C46FAE"/>
    <w:rsid w:val="00C761CC"/>
    <w:rsid w:val="00C77AED"/>
    <w:rsid w:val="00CA160C"/>
    <w:rsid w:val="00CD7FC4"/>
    <w:rsid w:val="00CE3C06"/>
    <w:rsid w:val="00CF0CF4"/>
    <w:rsid w:val="00D0173D"/>
    <w:rsid w:val="00D40897"/>
    <w:rsid w:val="00D50D9B"/>
    <w:rsid w:val="00D5188B"/>
    <w:rsid w:val="00D62FAB"/>
    <w:rsid w:val="00D64BAF"/>
    <w:rsid w:val="00D77378"/>
    <w:rsid w:val="00D97832"/>
    <w:rsid w:val="00DA47F1"/>
    <w:rsid w:val="00DB1D35"/>
    <w:rsid w:val="00DD315F"/>
    <w:rsid w:val="00DE57C1"/>
    <w:rsid w:val="00E00D91"/>
    <w:rsid w:val="00E20E72"/>
    <w:rsid w:val="00E21503"/>
    <w:rsid w:val="00E30203"/>
    <w:rsid w:val="00E43E1E"/>
    <w:rsid w:val="00E5365B"/>
    <w:rsid w:val="00E77E0E"/>
    <w:rsid w:val="00F41625"/>
    <w:rsid w:val="00F624A0"/>
    <w:rsid w:val="00F660EA"/>
    <w:rsid w:val="00F66EDC"/>
    <w:rsid w:val="00F80A85"/>
    <w:rsid w:val="00F92903"/>
    <w:rsid w:val="00FA2390"/>
    <w:rsid w:val="00FC2F1C"/>
    <w:rsid w:val="00FC3FE8"/>
    <w:rsid w:val="00FD13E6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13E7F"/>
  <w15:chartTrackingRefBased/>
  <w15:docId w15:val="{15BFC1B2-3AD4-4896-A996-5A3A5A5A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77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0"/>
    <w:qFormat/>
    <w:rsid w:val="006573E0"/>
    <w:pPr>
      <w:keepNext/>
      <w:numPr>
        <w:numId w:val="1"/>
      </w:numPr>
      <w:spacing w:line="720" w:lineRule="auto"/>
      <w:jc w:val="left"/>
      <w:outlineLvl w:val="1"/>
    </w:pPr>
    <w:rPr>
      <w:rFonts w:ascii="Arial" w:eastAsia="細明體" w:hAnsi="Arial" w:cs="Arial"/>
      <w:b/>
      <w:bCs/>
      <w:kern w:val="0"/>
      <w:sz w:val="48"/>
      <w:szCs w:val="48"/>
      <w:lang w:eastAsia="zh-TW"/>
    </w:rPr>
  </w:style>
  <w:style w:type="paragraph" w:styleId="3">
    <w:name w:val="heading 3"/>
    <w:basedOn w:val="a0"/>
    <w:next w:val="a1"/>
    <w:link w:val="30"/>
    <w:autoRedefine/>
    <w:qFormat/>
    <w:rsid w:val="006573E0"/>
    <w:pPr>
      <w:keepNext/>
      <w:widowControl/>
      <w:numPr>
        <w:ilvl w:val="1"/>
        <w:numId w:val="1"/>
      </w:numPr>
      <w:jc w:val="left"/>
      <w:outlineLvl w:val="2"/>
    </w:pPr>
    <w:rPr>
      <w:rFonts w:ascii="Arial" w:eastAsia="DengXian" w:hAnsi="Arial" w:cs="Arial"/>
      <w:b/>
      <w:bCs/>
      <w:kern w:val="0"/>
      <w:sz w:val="36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Bullet level 1"/>
    <w:basedOn w:val="a0"/>
    <w:link w:val="a6"/>
    <w:uiPriority w:val="99"/>
    <w:unhideWhenUsed/>
    <w:rsid w:val="0065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aliases w:val="Bullet level 1 字元"/>
    <w:basedOn w:val="a2"/>
    <w:link w:val="a5"/>
    <w:uiPriority w:val="99"/>
    <w:rsid w:val="006573E0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5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2"/>
    <w:link w:val="a7"/>
    <w:uiPriority w:val="99"/>
    <w:rsid w:val="006573E0"/>
    <w:rPr>
      <w:sz w:val="18"/>
      <w:szCs w:val="18"/>
    </w:rPr>
  </w:style>
  <w:style w:type="character" w:customStyle="1" w:styleId="20">
    <w:name w:val="標題 2 字元"/>
    <w:basedOn w:val="a2"/>
    <w:link w:val="2"/>
    <w:rsid w:val="006573E0"/>
    <w:rPr>
      <w:rFonts w:ascii="Arial" w:eastAsia="細明體" w:hAnsi="Arial" w:cs="Arial"/>
      <w:b/>
      <w:bCs/>
      <w:kern w:val="0"/>
      <w:sz w:val="48"/>
      <w:szCs w:val="48"/>
      <w:lang w:eastAsia="zh-TW"/>
    </w:rPr>
  </w:style>
  <w:style w:type="character" w:customStyle="1" w:styleId="30">
    <w:name w:val="標題 3 字元"/>
    <w:basedOn w:val="a2"/>
    <w:link w:val="3"/>
    <w:rsid w:val="006573E0"/>
    <w:rPr>
      <w:rFonts w:ascii="Arial" w:eastAsia="DengXian" w:hAnsi="Arial" w:cs="Arial"/>
      <w:b/>
      <w:bCs/>
      <w:kern w:val="0"/>
      <w:sz w:val="36"/>
      <w:szCs w:val="24"/>
    </w:rPr>
  </w:style>
  <w:style w:type="character" w:styleId="a9">
    <w:name w:val="page number"/>
    <w:basedOn w:val="a2"/>
    <w:rsid w:val="006573E0"/>
  </w:style>
  <w:style w:type="character" w:customStyle="1" w:styleId="Char">
    <w:name w:val="页眉 Char"/>
    <w:aliases w:val="Bullet level 1 Char"/>
    <w:uiPriority w:val="99"/>
    <w:rsid w:val="006573E0"/>
    <w:rPr>
      <w:kern w:val="2"/>
    </w:rPr>
  </w:style>
  <w:style w:type="paragraph" w:styleId="a">
    <w:name w:val="Subtitle"/>
    <w:basedOn w:val="a0"/>
    <w:next w:val="a1"/>
    <w:link w:val="aa"/>
    <w:qFormat/>
    <w:rsid w:val="006573E0"/>
    <w:pPr>
      <w:numPr>
        <w:ilvl w:val="2"/>
        <w:numId w:val="1"/>
      </w:numPr>
      <w:spacing w:before="240" w:after="60" w:line="312" w:lineRule="auto"/>
      <w:jc w:val="left"/>
      <w:outlineLvl w:val="1"/>
    </w:pPr>
    <w:rPr>
      <w:rFonts w:ascii="DengXian Light" w:eastAsia="SimSun" w:hAnsi="DengXian Light" w:cs="Times New Roman"/>
      <w:b/>
      <w:bCs/>
      <w:kern w:val="28"/>
      <w:sz w:val="32"/>
      <w:szCs w:val="32"/>
      <w:lang w:eastAsia="zh-TW"/>
    </w:rPr>
  </w:style>
  <w:style w:type="character" w:customStyle="1" w:styleId="aa">
    <w:name w:val="副標題 字元"/>
    <w:basedOn w:val="a2"/>
    <w:link w:val="a"/>
    <w:rsid w:val="006573E0"/>
    <w:rPr>
      <w:rFonts w:ascii="DengXian Light" w:eastAsia="SimSun" w:hAnsi="DengXian Light" w:cs="Times New Roman"/>
      <w:b/>
      <w:bCs/>
      <w:kern w:val="28"/>
      <w:sz w:val="32"/>
      <w:szCs w:val="32"/>
      <w:lang w:eastAsia="zh-TW"/>
    </w:rPr>
  </w:style>
  <w:style w:type="paragraph" w:styleId="a1">
    <w:name w:val="Normal Indent"/>
    <w:basedOn w:val="a0"/>
    <w:uiPriority w:val="99"/>
    <w:unhideWhenUsed/>
    <w:rsid w:val="006573E0"/>
    <w:pPr>
      <w:ind w:firstLineChars="200" w:firstLine="420"/>
    </w:pPr>
  </w:style>
  <w:style w:type="paragraph" w:styleId="ab">
    <w:name w:val="No Spacing"/>
    <w:uiPriority w:val="1"/>
    <w:qFormat/>
    <w:rsid w:val="00F66EDC"/>
    <w:pPr>
      <w:widowControl w:val="0"/>
      <w:jc w:val="both"/>
    </w:pPr>
  </w:style>
  <w:style w:type="table" w:styleId="ac">
    <w:name w:val="Table Grid"/>
    <w:basedOn w:val="a3"/>
    <w:uiPriority w:val="39"/>
    <w:rsid w:val="004E2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2"/>
    <w:link w:val="1"/>
    <w:uiPriority w:val="9"/>
    <w:rsid w:val="008778F3"/>
    <w:rPr>
      <w:b/>
      <w:bCs/>
      <w:kern w:val="44"/>
      <w:sz w:val="44"/>
      <w:szCs w:val="44"/>
    </w:rPr>
  </w:style>
  <w:style w:type="paragraph" w:styleId="ad">
    <w:name w:val="List Paragraph"/>
    <w:basedOn w:val="a0"/>
    <w:uiPriority w:val="34"/>
    <w:qFormat/>
    <w:rsid w:val="009465F4"/>
    <w:pPr>
      <w:ind w:firstLineChars="200" w:firstLine="420"/>
    </w:pPr>
  </w:style>
  <w:style w:type="paragraph" w:styleId="ae">
    <w:name w:val="Balloon Text"/>
    <w:basedOn w:val="a0"/>
    <w:link w:val="af"/>
    <w:uiPriority w:val="99"/>
    <w:semiHidden/>
    <w:unhideWhenUsed/>
    <w:rsid w:val="00C149CB"/>
    <w:rPr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C149CB"/>
    <w:rPr>
      <w:sz w:val="18"/>
      <w:szCs w:val="18"/>
    </w:rPr>
  </w:style>
  <w:style w:type="paragraph" w:styleId="af0">
    <w:name w:val="Revision"/>
    <w:hidden/>
    <w:uiPriority w:val="99"/>
    <w:semiHidden/>
    <w:rsid w:val="00C7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7.wmf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619</Words>
  <Characters>3531</Characters>
  <Application>Microsoft Office Word</Application>
  <DocSecurity>0</DocSecurity>
  <Lines>29</Lines>
  <Paragraphs>8</Paragraphs>
  <ScaleCrop>false</ScaleCrop>
  <Company>China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Nina Meng/WZS/Wistron</cp:lastModifiedBy>
  <cp:revision>315</cp:revision>
  <dcterms:created xsi:type="dcterms:W3CDTF">2018-09-05T01:32:00Z</dcterms:created>
  <dcterms:modified xsi:type="dcterms:W3CDTF">2021-02-05T07:04:00Z</dcterms:modified>
</cp:coreProperties>
</file>